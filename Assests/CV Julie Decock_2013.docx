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FA" w:rsidRPr="00051405" w:rsidRDefault="00EB59FA" w:rsidP="00C17C77">
      <w:pPr>
        <w:pBdr>
          <w:bottom w:val="single" w:sz="4" w:space="1" w:color="auto"/>
        </w:pBdr>
        <w:spacing w:after="180"/>
        <w:jc w:val="center"/>
        <w:rPr>
          <w:rFonts w:ascii="Arial" w:hAnsi="Arial" w:cs="Arial"/>
          <w:b/>
          <w:sz w:val="28"/>
          <w:szCs w:val="22"/>
          <w:lang w:val="en-GB"/>
          <w:rPrChange w:id="0" w:author="Julie Decock" w:date="2013-05-13T13:45:00Z">
            <w:rPr>
              <w:b/>
              <w:sz w:val="28"/>
              <w:szCs w:val="28"/>
              <w:lang w:val="en-GB"/>
            </w:rPr>
          </w:rPrChange>
        </w:rPr>
        <w:pPrChange w:id="1" w:author="Julie Decock" w:date="2013-05-13T13:55:00Z">
          <w:pPr>
            <w:pBdr>
              <w:bottom w:val="single" w:sz="4" w:space="1" w:color="auto"/>
            </w:pBdr>
            <w:jc w:val="center"/>
          </w:pPr>
        </w:pPrChange>
      </w:pPr>
      <w:del w:id="2" w:author="Julie Decock" w:date="2013-05-13T13:42:00Z">
        <w:r w:rsidRPr="00051405" w:rsidDel="00051405">
          <w:rPr>
            <w:rFonts w:ascii="Arial" w:hAnsi="Arial" w:cs="Arial"/>
            <w:b/>
            <w:sz w:val="28"/>
            <w:szCs w:val="22"/>
            <w:lang w:val="en-GB"/>
            <w:rPrChange w:id="3" w:author="Julie Decock" w:date="2013-05-13T13:45:00Z">
              <w:rPr>
                <w:b/>
                <w:sz w:val="28"/>
                <w:szCs w:val="28"/>
                <w:lang w:val="en-GB"/>
              </w:rPr>
            </w:rPrChange>
          </w:rPr>
          <w:delText>Curriculum Vitae</w:delText>
        </w:r>
        <w:r w:rsidR="003F1CDD" w:rsidRPr="00051405" w:rsidDel="00051405">
          <w:rPr>
            <w:rFonts w:ascii="Arial" w:hAnsi="Arial" w:cs="Arial"/>
            <w:b/>
            <w:sz w:val="28"/>
            <w:szCs w:val="22"/>
            <w:lang w:val="en-GB"/>
            <w:rPrChange w:id="4" w:author="Julie Decock" w:date="2013-05-13T13:45:00Z">
              <w:rPr>
                <w:b/>
                <w:sz w:val="28"/>
                <w:szCs w:val="28"/>
                <w:lang w:val="en-GB"/>
              </w:rPr>
            </w:rPrChange>
          </w:rPr>
          <w:delText xml:space="preserve"> </w:delText>
        </w:r>
      </w:del>
      <w:r w:rsidR="003F1CDD" w:rsidRPr="00051405">
        <w:rPr>
          <w:rFonts w:ascii="Arial" w:hAnsi="Arial" w:cs="Arial"/>
          <w:b/>
          <w:sz w:val="28"/>
          <w:szCs w:val="22"/>
          <w:lang w:val="en-GB"/>
          <w:rPrChange w:id="5" w:author="Julie Decock" w:date="2013-05-13T13:45:00Z">
            <w:rPr>
              <w:b/>
              <w:sz w:val="28"/>
              <w:szCs w:val="28"/>
              <w:lang w:val="en-GB"/>
            </w:rPr>
          </w:rPrChange>
        </w:rPr>
        <w:t>Julie Decock</w:t>
      </w:r>
    </w:p>
    <w:p w:rsidR="00C17C77" w:rsidRDefault="00C17C77" w:rsidP="00C17C77">
      <w:pPr>
        <w:pBdr>
          <w:bottom w:val="single" w:sz="4" w:space="1" w:color="auto"/>
        </w:pBdr>
        <w:jc w:val="both"/>
        <w:rPr>
          <w:ins w:id="6" w:author="Julie Decock" w:date="2013-05-13T13:58:00Z"/>
          <w:rFonts w:ascii="Arial" w:hAnsi="Arial" w:cs="Arial"/>
          <w:sz w:val="22"/>
          <w:szCs w:val="22"/>
        </w:rPr>
        <w:pPrChange w:id="7" w:author="Julie Decock" w:date="2013-05-13T13:58:00Z">
          <w:pPr>
            <w:numPr>
              <w:numId w:val="21"/>
            </w:numPr>
            <w:pBdr>
              <w:bottom w:val="single" w:sz="4" w:space="1" w:color="auto"/>
            </w:pBdr>
            <w:tabs>
              <w:tab w:val="num" w:pos="720"/>
            </w:tabs>
            <w:ind w:left="720" w:hanging="360"/>
            <w:jc w:val="both"/>
          </w:pPr>
        </w:pPrChange>
      </w:pPr>
      <w:ins w:id="8" w:author="Julie Decock" w:date="2013-05-13T13:54:00Z">
        <w:r w:rsidRPr="0064472A">
          <w:rPr>
            <w:rFonts w:ascii="Arial" w:hAnsi="Arial" w:cs="Arial"/>
            <w:sz w:val="22"/>
            <w:szCs w:val="22"/>
            <w:lang w:val="en-GB"/>
          </w:rPr>
          <w:t>Mobile: +44 (0)7942604702</w:t>
        </w:r>
        <w:r>
          <w:rPr>
            <w:rFonts w:ascii="Arial" w:hAnsi="Arial" w:cs="Arial"/>
            <w:sz w:val="22"/>
            <w:szCs w:val="22"/>
            <w:lang w:val="en-GB"/>
          </w:rPr>
          <w:t xml:space="preserve">, </w:t>
        </w:r>
        <w:r w:rsidRPr="0064472A">
          <w:rPr>
            <w:rFonts w:ascii="Arial" w:hAnsi="Arial" w:cs="Arial"/>
            <w:sz w:val="22"/>
            <w:szCs w:val="22"/>
            <w:lang w:val="en-US"/>
          </w:rPr>
          <w:t xml:space="preserve">e-mail: </w:t>
        </w:r>
        <w:r w:rsidRPr="0064472A">
          <w:rPr>
            <w:rFonts w:ascii="Arial" w:hAnsi="Arial" w:cs="Arial"/>
            <w:sz w:val="22"/>
            <w:szCs w:val="22"/>
          </w:rPr>
          <w:fldChar w:fldCharType="begin"/>
        </w:r>
        <w:r w:rsidRPr="0064472A">
          <w:rPr>
            <w:rFonts w:ascii="Arial" w:hAnsi="Arial" w:cs="Arial"/>
            <w:sz w:val="22"/>
            <w:szCs w:val="22"/>
            <w:lang w:val="en-GB"/>
          </w:rPr>
          <w:instrText xml:space="preserve"> HYPERLINK "mailto:j.decock@uea.ac.uk" </w:instrText>
        </w:r>
        <w:r w:rsidRPr="0064472A">
          <w:rPr>
            <w:rFonts w:ascii="Arial" w:hAnsi="Arial" w:cs="Arial"/>
            <w:sz w:val="22"/>
            <w:szCs w:val="22"/>
          </w:rPr>
          <w:fldChar w:fldCharType="separate"/>
        </w:r>
        <w:r w:rsidRPr="0064472A">
          <w:rPr>
            <w:rStyle w:val="Hyperlink"/>
            <w:rFonts w:ascii="Arial" w:hAnsi="Arial" w:cs="Arial"/>
            <w:sz w:val="22"/>
            <w:szCs w:val="22"/>
            <w:lang w:val="en-US"/>
          </w:rPr>
          <w:t>j.decock@uea.ac.uk</w:t>
        </w:r>
        <w:r w:rsidRPr="0064472A">
          <w:rPr>
            <w:rStyle w:val="Hyperlink"/>
            <w:rFonts w:ascii="Arial" w:hAnsi="Arial" w:cs="Arial"/>
            <w:sz w:val="22"/>
            <w:szCs w:val="22"/>
            <w:lang w:val="en-US"/>
          </w:rPr>
          <w:fldChar w:fldCharType="end"/>
        </w:r>
      </w:ins>
      <w:ins w:id="9" w:author="Julie Decock" w:date="2013-05-13T13:57:00Z">
        <w:r w:rsidRPr="00C17C77">
          <w:rPr>
            <w:rStyle w:val="Hyperlink"/>
            <w:rFonts w:ascii="Arial" w:hAnsi="Arial" w:cs="Arial"/>
            <w:color w:val="auto"/>
            <w:sz w:val="22"/>
            <w:szCs w:val="22"/>
            <w:u w:val="none"/>
            <w:lang w:val="en-US"/>
            <w:rPrChange w:id="10" w:author="Julie Decock" w:date="2013-05-13T13:57:00Z"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  <w:lang w:val="en-US"/>
              </w:rPr>
            </w:rPrChange>
          </w:rPr>
          <w:t xml:space="preserve">, </w:t>
        </w:r>
      </w:ins>
      <w:bookmarkStart w:id="11" w:name="webProfileURL"/>
      <w:ins w:id="12" w:author="Julie Decock" w:date="2013-05-13T13:56:00Z">
        <w:r w:rsidRPr="00C17C77">
          <w:rPr>
            <w:rFonts w:ascii="Arial" w:hAnsi="Arial" w:cs="Arial"/>
            <w:sz w:val="22"/>
            <w:szCs w:val="22"/>
            <w:lang w:val="en-GB"/>
            <w:rPrChange w:id="13" w:author="Julie Decock" w:date="2013-05-13T13:57:00Z">
              <w:rPr>
                <w:rFonts w:ascii="Arial" w:hAnsi="Arial" w:cs="Arial"/>
                <w:b/>
                <w:sz w:val="22"/>
                <w:szCs w:val="22"/>
                <w:lang w:val="en-GB"/>
              </w:rPr>
            </w:rPrChange>
          </w:rPr>
          <w:fldChar w:fldCharType="begin"/>
        </w:r>
        <w:r w:rsidRPr="00C17C77">
          <w:rPr>
            <w:rFonts w:ascii="Arial" w:hAnsi="Arial" w:cs="Arial"/>
            <w:sz w:val="22"/>
            <w:szCs w:val="22"/>
            <w:lang w:val="en-GB"/>
            <w:rPrChange w:id="14" w:author="Julie Decock" w:date="2013-05-13T13:57:00Z">
              <w:rPr>
                <w:rFonts w:ascii="Arial" w:hAnsi="Arial" w:cs="Arial"/>
                <w:b/>
                <w:sz w:val="22"/>
                <w:szCs w:val="22"/>
                <w:lang w:val="nl-BE"/>
              </w:rPr>
            </w:rPrChange>
          </w:rPr>
          <w:instrText xml:space="preserve"> HYPERLINK "http://uk.linkedin.com/in/juliedecock/" \o "View public profile" </w:instrText>
        </w:r>
        <w:r w:rsidRPr="00C17C77">
          <w:rPr>
            <w:rFonts w:ascii="Arial" w:hAnsi="Arial" w:cs="Arial"/>
            <w:sz w:val="22"/>
            <w:szCs w:val="22"/>
            <w:lang w:val="en-GB"/>
            <w:rPrChange w:id="15" w:author="Julie Decock" w:date="2013-05-13T13:57:00Z">
              <w:rPr>
                <w:rFonts w:ascii="Arial" w:hAnsi="Arial" w:cs="Arial"/>
                <w:b/>
                <w:sz w:val="22"/>
                <w:szCs w:val="22"/>
                <w:lang w:val="en-GB"/>
              </w:rPr>
            </w:rPrChange>
          </w:rPr>
          <w:fldChar w:fldCharType="separate"/>
        </w:r>
        <w:r w:rsidRPr="00C17C77">
          <w:rPr>
            <w:rStyle w:val="Hyperlink"/>
            <w:rFonts w:ascii="Arial" w:hAnsi="Arial" w:cs="Arial"/>
            <w:sz w:val="22"/>
            <w:szCs w:val="22"/>
            <w:lang w:val="en-GB"/>
            <w:rPrChange w:id="16" w:author="Julie Decock" w:date="2013-05-13T13:57:00Z">
              <w:rPr>
                <w:rStyle w:val="Hyperlink"/>
                <w:rFonts w:ascii="Arial" w:hAnsi="Arial" w:cs="Arial"/>
                <w:b/>
                <w:sz w:val="22"/>
                <w:szCs w:val="22"/>
                <w:lang w:val="nl-BE"/>
              </w:rPr>
            </w:rPrChange>
          </w:rPr>
          <w:t>uk.linkedin.com/in/</w:t>
        </w:r>
        <w:proofErr w:type="spellStart"/>
        <w:r w:rsidRPr="00C17C77">
          <w:rPr>
            <w:rStyle w:val="Hyperlink"/>
            <w:rFonts w:ascii="Arial" w:hAnsi="Arial" w:cs="Arial"/>
            <w:sz w:val="22"/>
            <w:szCs w:val="22"/>
            <w:lang w:val="en-GB"/>
            <w:rPrChange w:id="17" w:author="Julie Decock" w:date="2013-05-13T13:57:00Z">
              <w:rPr>
                <w:rStyle w:val="Hyperlink"/>
                <w:rFonts w:ascii="Arial" w:hAnsi="Arial" w:cs="Arial"/>
                <w:b/>
                <w:sz w:val="22"/>
                <w:szCs w:val="22"/>
                <w:lang w:val="nl-BE"/>
              </w:rPr>
            </w:rPrChange>
          </w:rPr>
          <w:t>juliedecock</w:t>
        </w:r>
        <w:proofErr w:type="spellEnd"/>
        <w:r w:rsidRPr="00C17C77">
          <w:rPr>
            <w:rStyle w:val="Hyperlink"/>
            <w:rFonts w:ascii="Arial" w:hAnsi="Arial" w:cs="Arial"/>
            <w:sz w:val="22"/>
            <w:szCs w:val="22"/>
            <w:lang w:val="en-GB"/>
            <w:rPrChange w:id="18" w:author="Julie Decock" w:date="2013-05-13T13:57:00Z">
              <w:rPr>
                <w:rStyle w:val="Hyperlink"/>
                <w:rFonts w:ascii="Arial" w:hAnsi="Arial" w:cs="Arial"/>
                <w:b/>
                <w:sz w:val="22"/>
                <w:szCs w:val="22"/>
                <w:lang w:val="nl-BE"/>
              </w:rPr>
            </w:rPrChange>
          </w:rPr>
          <w:t>/</w:t>
        </w:r>
        <w:r w:rsidRPr="00C17C77">
          <w:rPr>
            <w:rFonts w:ascii="Arial" w:hAnsi="Arial" w:cs="Arial"/>
            <w:sz w:val="22"/>
            <w:szCs w:val="22"/>
            <w:rPrChange w:id="19" w:author="Julie Decock" w:date="2013-05-13T13:57:00Z">
              <w:rPr>
                <w:rFonts w:ascii="Arial" w:hAnsi="Arial" w:cs="Arial"/>
                <w:b/>
                <w:sz w:val="22"/>
                <w:szCs w:val="22"/>
              </w:rPr>
            </w:rPrChange>
          </w:rPr>
          <w:fldChar w:fldCharType="end"/>
        </w:r>
      </w:ins>
      <w:bookmarkEnd w:id="11"/>
    </w:p>
    <w:p w:rsidR="00C17C77" w:rsidRPr="00C17C77" w:rsidRDefault="00C17C77" w:rsidP="00C17C77">
      <w:pPr>
        <w:pBdr>
          <w:bottom w:val="single" w:sz="4" w:space="1" w:color="auto"/>
        </w:pBdr>
        <w:jc w:val="both"/>
        <w:rPr>
          <w:ins w:id="20" w:author="Julie Decock" w:date="2013-05-13T13:56:00Z"/>
          <w:rFonts w:ascii="Arial" w:hAnsi="Arial" w:cs="Arial"/>
          <w:b/>
          <w:sz w:val="22"/>
          <w:szCs w:val="22"/>
          <w:lang w:val="en-GB"/>
          <w:rPrChange w:id="21" w:author="Julie Decock" w:date="2013-05-13T13:57:00Z">
            <w:rPr>
              <w:ins w:id="22" w:author="Julie Decock" w:date="2013-05-13T13:56:00Z"/>
              <w:rFonts w:ascii="Arial" w:hAnsi="Arial" w:cs="Arial"/>
              <w:b/>
              <w:sz w:val="22"/>
              <w:szCs w:val="22"/>
              <w:lang w:val="nl-BE"/>
            </w:rPr>
          </w:rPrChange>
        </w:rPr>
        <w:pPrChange w:id="23" w:author="Julie Decock" w:date="2013-05-13T13:58:00Z">
          <w:pPr>
            <w:numPr>
              <w:numId w:val="21"/>
            </w:numPr>
            <w:pBdr>
              <w:bottom w:val="single" w:sz="4" w:space="1" w:color="auto"/>
            </w:pBdr>
            <w:tabs>
              <w:tab w:val="num" w:pos="720"/>
            </w:tabs>
            <w:ind w:left="720" w:hanging="360"/>
            <w:jc w:val="both"/>
          </w:pPr>
        </w:pPrChange>
      </w:pPr>
    </w:p>
    <w:p w:rsidR="00C17C77" w:rsidDel="00C17C77" w:rsidRDefault="00C17C77" w:rsidP="00C17C77">
      <w:pPr>
        <w:jc w:val="both"/>
        <w:rPr>
          <w:del w:id="24" w:author="Julie Decock" w:date="2013-05-13T13:57:00Z"/>
          <w:rFonts w:ascii="Arial" w:hAnsi="Arial" w:cs="Arial"/>
          <w:b/>
          <w:sz w:val="22"/>
          <w:szCs w:val="22"/>
          <w:lang w:val="en-GB"/>
        </w:rPr>
        <w:pPrChange w:id="25" w:author="Julie Decock" w:date="2013-05-13T13:58:00Z">
          <w:pPr>
            <w:jc w:val="both"/>
          </w:pPr>
        </w:pPrChange>
      </w:pPr>
    </w:p>
    <w:p w:rsidR="00C17C77" w:rsidRDefault="00C17C77" w:rsidP="00C17C77">
      <w:pPr>
        <w:jc w:val="both"/>
        <w:rPr>
          <w:ins w:id="26" w:author="Julie Decock" w:date="2013-05-13T13:58:00Z"/>
          <w:rFonts w:ascii="Arial" w:hAnsi="Arial" w:cs="Arial"/>
          <w:b/>
          <w:sz w:val="22"/>
          <w:szCs w:val="22"/>
          <w:lang w:val="en-GB"/>
        </w:rPr>
        <w:pPrChange w:id="27" w:author="Julie Decock" w:date="2013-05-13T13:58:00Z">
          <w:pPr>
            <w:pBdr>
              <w:bottom w:val="single" w:sz="4" w:space="1" w:color="auto"/>
            </w:pBdr>
            <w:jc w:val="both"/>
          </w:pPr>
        </w:pPrChange>
      </w:pPr>
    </w:p>
    <w:p w:rsidR="00EB59FA" w:rsidRPr="00C17C77" w:rsidDel="00C17C77" w:rsidRDefault="00EB59FA" w:rsidP="00C17C77">
      <w:pPr>
        <w:jc w:val="both"/>
        <w:rPr>
          <w:del w:id="28" w:author="Julie Decock" w:date="2013-05-13T13:57:00Z"/>
          <w:rFonts w:ascii="Arial" w:hAnsi="Arial" w:cs="Arial"/>
          <w:sz w:val="22"/>
          <w:szCs w:val="22"/>
          <w:lang w:val="en-GB"/>
          <w:rPrChange w:id="29" w:author="Julie Decock" w:date="2013-05-13T13:57:00Z">
            <w:rPr>
              <w:del w:id="30" w:author="Julie Decock" w:date="2013-05-13T13:57:00Z"/>
              <w:sz w:val="24"/>
              <w:szCs w:val="24"/>
              <w:lang w:val="en-GB"/>
            </w:rPr>
          </w:rPrChange>
        </w:rPr>
        <w:pPrChange w:id="31" w:author="Julie Decock" w:date="2013-05-13T13:58:00Z">
          <w:pPr>
            <w:jc w:val="both"/>
          </w:pPr>
        </w:pPrChange>
      </w:pPr>
    </w:p>
    <w:p w:rsidR="003F1CDD" w:rsidRPr="00C17C77" w:rsidDel="00C17C77" w:rsidRDefault="003F1CDD" w:rsidP="00C17C77">
      <w:pPr>
        <w:jc w:val="both"/>
        <w:rPr>
          <w:del w:id="32" w:author="Julie Decock" w:date="2013-05-13T13:57:00Z"/>
          <w:rFonts w:ascii="Arial" w:hAnsi="Arial" w:cs="Arial"/>
          <w:b/>
          <w:sz w:val="22"/>
          <w:szCs w:val="22"/>
          <w:lang w:val="en-GB"/>
          <w:rPrChange w:id="33" w:author="Julie Decock" w:date="2013-05-13T13:57:00Z">
            <w:rPr>
              <w:del w:id="34" w:author="Julie Decock" w:date="2013-05-13T13:57:00Z"/>
              <w:b/>
              <w:sz w:val="24"/>
              <w:szCs w:val="24"/>
              <w:lang w:val="en-GB"/>
            </w:rPr>
          </w:rPrChange>
        </w:rPr>
        <w:sectPr w:rsidR="003F1CDD" w:rsidRPr="00C17C77" w:rsidDel="00C17C77" w:rsidSect="0098627B">
          <w:footerReference w:type="even" r:id="rId8"/>
          <w:footerReference w:type="default" r:id="rId9"/>
          <w:pgSz w:w="11906" w:h="16838"/>
          <w:pgMar w:top="1417" w:right="1417" w:bottom="1417" w:left="1418" w:header="720" w:footer="720" w:gutter="0"/>
          <w:cols w:space="720"/>
        </w:sectPr>
        <w:pPrChange w:id="36" w:author="Julie Decock" w:date="2013-05-13T13:58:00Z">
          <w:pPr>
            <w:jc w:val="both"/>
          </w:pPr>
        </w:pPrChange>
      </w:pPr>
    </w:p>
    <w:p w:rsidR="003F1CDD" w:rsidRPr="00C17C77" w:rsidDel="00C17C77" w:rsidRDefault="003F1CDD" w:rsidP="00C17C77">
      <w:pPr>
        <w:jc w:val="both"/>
        <w:rPr>
          <w:del w:id="37" w:author="Julie Decock" w:date="2013-05-13T13:54:00Z"/>
          <w:rFonts w:ascii="Arial" w:hAnsi="Arial" w:cs="Arial"/>
          <w:b/>
          <w:sz w:val="22"/>
          <w:szCs w:val="22"/>
          <w:lang w:val="en-GB"/>
          <w:rPrChange w:id="38" w:author="Julie Decock" w:date="2013-05-13T13:57:00Z">
            <w:rPr>
              <w:del w:id="39" w:author="Julie Decock" w:date="2013-05-13T13:54:00Z"/>
              <w:b/>
              <w:sz w:val="24"/>
              <w:szCs w:val="24"/>
              <w:lang w:val="en-GB"/>
            </w:rPr>
          </w:rPrChange>
        </w:rPr>
        <w:pPrChange w:id="40" w:author="Julie Decock" w:date="2013-05-13T13:58:00Z">
          <w:pPr>
            <w:jc w:val="both"/>
          </w:pPr>
        </w:pPrChange>
      </w:pPr>
      <w:del w:id="41" w:author="Julie Decock" w:date="2013-05-13T13:54:00Z">
        <w:r w:rsidRPr="00C17C77" w:rsidDel="00C17C77">
          <w:rPr>
            <w:rFonts w:ascii="Arial" w:hAnsi="Arial" w:cs="Arial"/>
            <w:b/>
            <w:sz w:val="22"/>
            <w:szCs w:val="22"/>
            <w:lang w:val="en-GB"/>
            <w:rPrChange w:id="42" w:author="Julie Decock" w:date="2013-05-13T13:57:00Z">
              <w:rPr>
                <w:b/>
                <w:sz w:val="24"/>
                <w:szCs w:val="24"/>
                <w:lang w:val="en-GB"/>
              </w:rPr>
            </w:rPrChange>
          </w:rPr>
          <w:delText>Home address:</w:delText>
        </w:r>
      </w:del>
    </w:p>
    <w:p w:rsidR="003F1CDD" w:rsidRPr="00C17C77" w:rsidDel="00C17C77" w:rsidRDefault="009811B7" w:rsidP="00C17C77">
      <w:pPr>
        <w:jc w:val="both"/>
        <w:rPr>
          <w:del w:id="43" w:author="Julie Decock" w:date="2013-05-13T13:54:00Z"/>
          <w:rFonts w:ascii="Arial" w:hAnsi="Arial" w:cs="Arial"/>
          <w:sz w:val="22"/>
          <w:szCs w:val="22"/>
          <w:lang w:val="en-GB"/>
          <w:rPrChange w:id="44" w:author="Julie Decock" w:date="2013-05-13T13:57:00Z">
            <w:rPr>
              <w:del w:id="45" w:author="Julie Decock" w:date="2013-05-13T13:54:00Z"/>
              <w:sz w:val="24"/>
              <w:szCs w:val="24"/>
              <w:lang w:val="en-GB"/>
            </w:rPr>
          </w:rPrChange>
        </w:rPr>
        <w:pPrChange w:id="46" w:author="Julie Decock" w:date="2013-05-13T13:58:00Z">
          <w:pPr>
            <w:jc w:val="both"/>
          </w:pPr>
        </w:pPrChange>
      </w:pPr>
      <w:del w:id="47" w:author="Julie Decock" w:date="2013-05-13T13:54:00Z">
        <w:r w:rsidRPr="00C17C77" w:rsidDel="00C17C77">
          <w:rPr>
            <w:rFonts w:ascii="Arial" w:hAnsi="Arial" w:cs="Arial"/>
            <w:sz w:val="22"/>
            <w:szCs w:val="22"/>
            <w:lang w:val="en-GB"/>
            <w:rPrChange w:id="48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26 Tolye Road</w:delText>
        </w:r>
      </w:del>
    </w:p>
    <w:p w:rsidR="003F1CDD" w:rsidRPr="00C17C77" w:rsidDel="00C17C77" w:rsidRDefault="009811B7" w:rsidP="00C17C77">
      <w:pPr>
        <w:jc w:val="both"/>
        <w:rPr>
          <w:del w:id="49" w:author="Julie Decock" w:date="2013-05-13T13:54:00Z"/>
          <w:rFonts w:ascii="Arial" w:hAnsi="Arial" w:cs="Arial"/>
          <w:sz w:val="22"/>
          <w:szCs w:val="22"/>
          <w:lang w:val="en-GB"/>
          <w:rPrChange w:id="50" w:author="Julie Decock" w:date="2013-05-13T13:57:00Z">
            <w:rPr>
              <w:del w:id="51" w:author="Julie Decock" w:date="2013-05-13T13:54:00Z"/>
              <w:sz w:val="24"/>
              <w:szCs w:val="24"/>
              <w:lang w:val="en-GB"/>
            </w:rPr>
          </w:rPrChange>
        </w:rPr>
        <w:pPrChange w:id="52" w:author="Julie Decock" w:date="2013-05-13T13:58:00Z">
          <w:pPr>
            <w:jc w:val="both"/>
          </w:pPr>
        </w:pPrChange>
      </w:pPr>
      <w:del w:id="53" w:author="Julie Decock" w:date="2013-05-13T13:54:00Z">
        <w:r w:rsidRPr="00C17C77" w:rsidDel="00C17C77">
          <w:rPr>
            <w:rFonts w:ascii="Arial" w:hAnsi="Arial" w:cs="Arial"/>
            <w:sz w:val="22"/>
            <w:szCs w:val="22"/>
            <w:lang w:val="en-GB"/>
            <w:rPrChange w:id="54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Norwich</w:delText>
        </w:r>
      </w:del>
    </w:p>
    <w:p w:rsidR="003F1CDD" w:rsidRPr="00C17C77" w:rsidDel="00C17C77" w:rsidRDefault="009811B7" w:rsidP="00C17C77">
      <w:pPr>
        <w:jc w:val="both"/>
        <w:rPr>
          <w:del w:id="55" w:author="Julie Decock" w:date="2013-05-13T13:54:00Z"/>
          <w:rFonts w:ascii="Arial" w:hAnsi="Arial" w:cs="Arial"/>
          <w:sz w:val="22"/>
          <w:szCs w:val="22"/>
          <w:lang w:val="en-GB"/>
          <w:rPrChange w:id="56" w:author="Julie Decock" w:date="2013-05-13T13:57:00Z">
            <w:rPr>
              <w:del w:id="57" w:author="Julie Decock" w:date="2013-05-13T13:54:00Z"/>
              <w:sz w:val="24"/>
              <w:szCs w:val="24"/>
              <w:lang w:val="en-GB"/>
            </w:rPr>
          </w:rPrChange>
        </w:rPr>
        <w:pPrChange w:id="58" w:author="Julie Decock" w:date="2013-05-13T13:58:00Z">
          <w:pPr>
            <w:jc w:val="both"/>
          </w:pPr>
        </w:pPrChange>
      </w:pPr>
      <w:del w:id="59" w:author="Julie Decock" w:date="2013-05-13T13:54:00Z">
        <w:r w:rsidRPr="00C17C77" w:rsidDel="00C17C77">
          <w:rPr>
            <w:rFonts w:ascii="Arial" w:hAnsi="Arial" w:cs="Arial"/>
            <w:sz w:val="22"/>
            <w:szCs w:val="22"/>
            <w:lang w:val="en-GB"/>
            <w:rPrChange w:id="60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NR</w:delText>
        </w:r>
        <w:r w:rsidR="00F83BC8" w:rsidRPr="00C17C77" w:rsidDel="00C17C77">
          <w:rPr>
            <w:rFonts w:ascii="Arial" w:hAnsi="Arial" w:cs="Arial"/>
            <w:sz w:val="22"/>
            <w:szCs w:val="22"/>
            <w:lang w:val="en-GB"/>
            <w:rPrChange w:id="61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5</w:delText>
        </w:r>
        <w:r w:rsidRPr="00C17C77" w:rsidDel="00C17C77">
          <w:rPr>
            <w:rFonts w:ascii="Arial" w:hAnsi="Arial" w:cs="Arial"/>
            <w:sz w:val="22"/>
            <w:szCs w:val="22"/>
            <w:lang w:val="en-GB"/>
            <w:rPrChange w:id="62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 xml:space="preserve"> 9PR</w:delText>
        </w:r>
        <w:r w:rsidR="003F1CDD" w:rsidRPr="00C17C77" w:rsidDel="00C17C77">
          <w:rPr>
            <w:rFonts w:ascii="Arial" w:hAnsi="Arial" w:cs="Arial"/>
            <w:sz w:val="22"/>
            <w:szCs w:val="22"/>
            <w:lang w:val="en-GB"/>
            <w:rPrChange w:id="63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 xml:space="preserve"> </w:delText>
        </w:r>
        <w:r w:rsidR="003F1CDD" w:rsidRPr="00C17C77" w:rsidDel="00C17C77">
          <w:rPr>
            <w:rFonts w:ascii="Arial" w:hAnsi="Arial" w:cs="Arial"/>
            <w:sz w:val="22"/>
            <w:szCs w:val="22"/>
            <w:lang w:val="en-GB"/>
            <w:rPrChange w:id="64" w:author="Julie Decock" w:date="2013-05-13T13:57:00Z">
              <w:rPr>
                <w:sz w:val="24"/>
                <w:szCs w:val="24"/>
                <w:lang w:val="en-GB"/>
              </w:rPr>
            </w:rPrChange>
          </w:rPr>
          <w:tab/>
        </w:r>
        <w:r w:rsidR="003F1CDD" w:rsidRPr="00C17C77" w:rsidDel="00C17C77">
          <w:rPr>
            <w:rFonts w:ascii="Arial" w:hAnsi="Arial" w:cs="Arial"/>
            <w:sz w:val="22"/>
            <w:szCs w:val="22"/>
            <w:lang w:val="en-GB"/>
            <w:rPrChange w:id="65" w:author="Julie Decock" w:date="2013-05-13T13:57:00Z">
              <w:rPr>
                <w:sz w:val="24"/>
                <w:szCs w:val="24"/>
                <w:lang w:val="en-GB"/>
              </w:rPr>
            </w:rPrChange>
          </w:rPr>
          <w:tab/>
        </w:r>
      </w:del>
    </w:p>
    <w:p w:rsidR="009811B7" w:rsidRPr="00C17C77" w:rsidDel="00C17C77" w:rsidRDefault="009811B7" w:rsidP="00C17C77">
      <w:pPr>
        <w:jc w:val="both"/>
        <w:rPr>
          <w:del w:id="66" w:author="Julie Decock" w:date="2013-05-13T13:54:00Z"/>
          <w:rFonts w:ascii="Arial" w:hAnsi="Arial" w:cs="Arial"/>
          <w:sz w:val="22"/>
          <w:szCs w:val="22"/>
          <w:lang w:val="en-GB"/>
          <w:rPrChange w:id="67" w:author="Julie Decock" w:date="2013-05-13T13:57:00Z">
            <w:rPr>
              <w:del w:id="68" w:author="Julie Decock" w:date="2013-05-13T13:54:00Z"/>
              <w:sz w:val="24"/>
              <w:szCs w:val="24"/>
              <w:lang w:val="en-GB"/>
            </w:rPr>
          </w:rPrChange>
        </w:rPr>
        <w:pPrChange w:id="69" w:author="Julie Decock" w:date="2013-05-13T13:58:00Z">
          <w:pPr>
            <w:jc w:val="both"/>
          </w:pPr>
        </w:pPrChange>
      </w:pPr>
      <w:del w:id="70" w:author="Julie Decock" w:date="2013-05-13T13:54:00Z">
        <w:r w:rsidRPr="00C17C77" w:rsidDel="00C17C77">
          <w:rPr>
            <w:rFonts w:ascii="Arial" w:hAnsi="Arial" w:cs="Arial"/>
            <w:sz w:val="22"/>
            <w:szCs w:val="22"/>
            <w:lang w:val="en-GB"/>
            <w:rPrChange w:id="71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United Kingdom</w:delText>
        </w:r>
      </w:del>
    </w:p>
    <w:p w:rsidR="003F1CDD" w:rsidRPr="00C17C77" w:rsidDel="00C17C77" w:rsidRDefault="003F1CDD" w:rsidP="00C17C77">
      <w:pPr>
        <w:jc w:val="both"/>
        <w:rPr>
          <w:del w:id="72" w:author="Julie Decock" w:date="2013-05-13T13:54:00Z"/>
          <w:rFonts w:ascii="Arial" w:hAnsi="Arial" w:cs="Arial"/>
          <w:sz w:val="22"/>
          <w:szCs w:val="22"/>
          <w:lang w:val="en-GB"/>
          <w:rPrChange w:id="73" w:author="Julie Decock" w:date="2013-05-13T13:57:00Z">
            <w:rPr>
              <w:del w:id="74" w:author="Julie Decock" w:date="2013-05-13T13:54:00Z"/>
              <w:sz w:val="24"/>
              <w:szCs w:val="24"/>
              <w:lang w:val="en-GB"/>
            </w:rPr>
          </w:rPrChange>
        </w:rPr>
        <w:pPrChange w:id="75" w:author="Julie Decock" w:date="2013-05-13T13:58:00Z">
          <w:pPr>
            <w:jc w:val="both"/>
          </w:pPr>
        </w:pPrChange>
      </w:pPr>
      <w:del w:id="76" w:author="Julie Decock" w:date="2013-05-13T13:54:00Z">
        <w:r w:rsidRPr="00C17C77" w:rsidDel="00C17C77">
          <w:rPr>
            <w:rFonts w:ascii="Arial" w:hAnsi="Arial" w:cs="Arial"/>
            <w:sz w:val="22"/>
            <w:szCs w:val="22"/>
            <w:lang w:val="en-GB"/>
            <w:rPrChange w:id="77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Mobile</w:delText>
        </w:r>
        <w:r w:rsidR="009811B7" w:rsidRPr="00C17C77" w:rsidDel="00C17C77">
          <w:rPr>
            <w:rFonts w:ascii="Arial" w:hAnsi="Arial" w:cs="Arial"/>
            <w:sz w:val="22"/>
            <w:szCs w:val="22"/>
            <w:lang w:val="en-GB"/>
            <w:rPrChange w:id="78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: +44</w:delText>
        </w:r>
        <w:r w:rsidRPr="00C17C77" w:rsidDel="00C17C77">
          <w:rPr>
            <w:rFonts w:ascii="Arial" w:hAnsi="Arial" w:cs="Arial"/>
            <w:sz w:val="22"/>
            <w:szCs w:val="22"/>
            <w:lang w:val="en-GB"/>
            <w:rPrChange w:id="79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 xml:space="preserve"> (0)</w:delText>
        </w:r>
        <w:r w:rsidR="009811B7" w:rsidRPr="00C17C77" w:rsidDel="00C17C77">
          <w:rPr>
            <w:rFonts w:ascii="Arial" w:hAnsi="Arial" w:cs="Arial"/>
            <w:sz w:val="22"/>
            <w:szCs w:val="22"/>
            <w:lang w:val="en-GB"/>
            <w:rPrChange w:id="80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794</w:delText>
        </w:r>
        <w:r w:rsidR="00361CF9" w:rsidRPr="00C17C77" w:rsidDel="00C17C77">
          <w:rPr>
            <w:rFonts w:ascii="Arial" w:hAnsi="Arial" w:cs="Arial"/>
            <w:sz w:val="22"/>
            <w:szCs w:val="22"/>
            <w:lang w:val="en-GB"/>
            <w:rPrChange w:id="81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2604702</w:delText>
        </w:r>
      </w:del>
    </w:p>
    <w:p w:rsidR="003F1CDD" w:rsidRPr="00C17C77" w:rsidDel="00C17C77" w:rsidRDefault="003F1CDD" w:rsidP="00C17C77">
      <w:pPr>
        <w:jc w:val="both"/>
        <w:rPr>
          <w:del w:id="82" w:author="Julie Decock" w:date="2013-05-13T13:54:00Z"/>
          <w:rFonts w:ascii="Arial" w:hAnsi="Arial" w:cs="Arial"/>
          <w:b/>
          <w:sz w:val="22"/>
          <w:szCs w:val="22"/>
          <w:lang w:val="en-GB"/>
          <w:rPrChange w:id="83" w:author="Julie Decock" w:date="2013-05-13T13:57:00Z">
            <w:rPr>
              <w:del w:id="84" w:author="Julie Decock" w:date="2013-05-13T13:54:00Z"/>
              <w:b/>
              <w:sz w:val="24"/>
              <w:szCs w:val="24"/>
              <w:lang w:val="en-GB"/>
            </w:rPr>
          </w:rPrChange>
        </w:rPr>
        <w:pPrChange w:id="85" w:author="Julie Decock" w:date="2013-05-13T13:58:00Z">
          <w:pPr>
            <w:jc w:val="both"/>
          </w:pPr>
        </w:pPrChange>
      </w:pPr>
    </w:p>
    <w:p w:rsidR="003F1CDD" w:rsidRPr="00C17C77" w:rsidDel="00C17C77" w:rsidRDefault="003F1CDD" w:rsidP="00C17C77">
      <w:pPr>
        <w:jc w:val="both"/>
        <w:rPr>
          <w:del w:id="86" w:author="Julie Decock" w:date="2013-05-13T13:54:00Z"/>
          <w:rFonts w:ascii="Arial" w:hAnsi="Arial" w:cs="Arial"/>
          <w:b/>
          <w:sz w:val="22"/>
          <w:szCs w:val="22"/>
          <w:lang w:val="en-GB"/>
          <w:rPrChange w:id="87" w:author="Julie Decock" w:date="2013-05-13T13:57:00Z">
            <w:rPr>
              <w:del w:id="88" w:author="Julie Decock" w:date="2013-05-13T13:54:00Z"/>
              <w:b/>
              <w:sz w:val="24"/>
              <w:szCs w:val="24"/>
              <w:lang w:val="en-GB"/>
            </w:rPr>
          </w:rPrChange>
        </w:rPr>
        <w:pPrChange w:id="89" w:author="Julie Decock" w:date="2013-05-13T13:58:00Z">
          <w:pPr>
            <w:jc w:val="both"/>
          </w:pPr>
        </w:pPrChange>
      </w:pPr>
    </w:p>
    <w:p w:rsidR="003F1CDD" w:rsidRPr="00C17C77" w:rsidDel="00C17C77" w:rsidRDefault="003F1CDD" w:rsidP="00C17C77">
      <w:pPr>
        <w:jc w:val="both"/>
        <w:rPr>
          <w:del w:id="90" w:author="Julie Decock" w:date="2013-05-13T13:54:00Z"/>
          <w:rFonts w:ascii="Arial" w:hAnsi="Arial" w:cs="Arial"/>
          <w:b/>
          <w:sz w:val="22"/>
          <w:szCs w:val="22"/>
          <w:lang w:val="en-GB"/>
          <w:rPrChange w:id="91" w:author="Julie Decock" w:date="2013-05-13T13:57:00Z">
            <w:rPr>
              <w:del w:id="92" w:author="Julie Decock" w:date="2013-05-13T13:54:00Z"/>
              <w:b/>
              <w:sz w:val="24"/>
              <w:szCs w:val="24"/>
              <w:lang w:val="en-GB"/>
            </w:rPr>
          </w:rPrChange>
        </w:rPr>
        <w:pPrChange w:id="93" w:author="Julie Decock" w:date="2013-05-13T13:58:00Z">
          <w:pPr>
            <w:jc w:val="both"/>
          </w:pPr>
        </w:pPrChange>
      </w:pPr>
      <w:del w:id="94" w:author="Julie Decock" w:date="2013-05-13T13:54:00Z">
        <w:r w:rsidRPr="00C17C77" w:rsidDel="00C17C77">
          <w:rPr>
            <w:rFonts w:ascii="Arial" w:hAnsi="Arial" w:cs="Arial"/>
            <w:b/>
            <w:sz w:val="22"/>
            <w:szCs w:val="22"/>
            <w:lang w:val="en-GB"/>
            <w:rPrChange w:id="95" w:author="Julie Decock" w:date="2013-05-13T13:57:00Z">
              <w:rPr>
                <w:b/>
                <w:sz w:val="24"/>
                <w:szCs w:val="24"/>
                <w:lang w:val="en-GB"/>
              </w:rPr>
            </w:rPrChange>
          </w:rPr>
          <w:delText xml:space="preserve">Work address: </w:delText>
        </w:r>
      </w:del>
    </w:p>
    <w:p w:rsidR="003F1CDD" w:rsidRPr="00C17C77" w:rsidDel="00C17C77" w:rsidRDefault="009811B7" w:rsidP="00C17C77">
      <w:pPr>
        <w:jc w:val="both"/>
        <w:rPr>
          <w:del w:id="96" w:author="Julie Decock" w:date="2013-05-13T13:54:00Z"/>
          <w:rFonts w:ascii="Arial" w:hAnsi="Arial" w:cs="Arial"/>
          <w:sz w:val="22"/>
          <w:szCs w:val="22"/>
          <w:lang w:val="en-GB"/>
          <w:rPrChange w:id="97" w:author="Julie Decock" w:date="2013-05-13T13:57:00Z">
            <w:rPr>
              <w:del w:id="98" w:author="Julie Decock" w:date="2013-05-13T13:54:00Z"/>
              <w:sz w:val="24"/>
              <w:szCs w:val="24"/>
              <w:lang w:val="en-GB"/>
            </w:rPr>
          </w:rPrChange>
        </w:rPr>
        <w:pPrChange w:id="99" w:author="Julie Decock" w:date="2013-05-13T13:58:00Z">
          <w:pPr>
            <w:jc w:val="both"/>
          </w:pPr>
        </w:pPrChange>
      </w:pPr>
      <w:del w:id="100" w:author="Julie Decock" w:date="2013-05-13T13:54:00Z">
        <w:r w:rsidRPr="00C17C77" w:rsidDel="00C17C77">
          <w:rPr>
            <w:rFonts w:ascii="Arial" w:hAnsi="Arial" w:cs="Arial"/>
            <w:sz w:val="22"/>
            <w:szCs w:val="22"/>
            <w:lang w:val="en-GB"/>
            <w:rPrChange w:id="101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University of East Anglia</w:delText>
        </w:r>
      </w:del>
    </w:p>
    <w:p w:rsidR="003F1CDD" w:rsidRPr="00C17C77" w:rsidDel="00C17C77" w:rsidRDefault="009811B7" w:rsidP="00C17C77">
      <w:pPr>
        <w:jc w:val="both"/>
        <w:rPr>
          <w:del w:id="102" w:author="Julie Decock" w:date="2013-05-13T13:54:00Z"/>
          <w:rFonts w:ascii="Arial" w:hAnsi="Arial" w:cs="Arial"/>
          <w:sz w:val="22"/>
          <w:szCs w:val="22"/>
          <w:lang w:val="en-GB"/>
          <w:rPrChange w:id="103" w:author="Julie Decock" w:date="2013-05-13T13:57:00Z">
            <w:rPr>
              <w:del w:id="104" w:author="Julie Decock" w:date="2013-05-13T13:54:00Z"/>
              <w:sz w:val="24"/>
              <w:szCs w:val="24"/>
              <w:lang w:val="en-GB"/>
            </w:rPr>
          </w:rPrChange>
        </w:rPr>
        <w:pPrChange w:id="105" w:author="Julie Decock" w:date="2013-05-13T13:58:00Z">
          <w:pPr>
            <w:jc w:val="both"/>
          </w:pPr>
        </w:pPrChange>
      </w:pPr>
      <w:del w:id="106" w:author="Julie Decock" w:date="2013-05-13T13:54:00Z">
        <w:r w:rsidRPr="00C17C77" w:rsidDel="00C17C77">
          <w:rPr>
            <w:rFonts w:ascii="Arial" w:hAnsi="Arial" w:cs="Arial"/>
            <w:sz w:val="22"/>
            <w:szCs w:val="22"/>
            <w:lang w:val="en-GB"/>
            <w:rPrChange w:id="107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School of Biological Sciences</w:delText>
        </w:r>
      </w:del>
    </w:p>
    <w:p w:rsidR="003F1CDD" w:rsidRPr="00C17C77" w:rsidDel="00C17C77" w:rsidRDefault="009811B7" w:rsidP="00C17C77">
      <w:pPr>
        <w:jc w:val="both"/>
        <w:rPr>
          <w:del w:id="108" w:author="Julie Decock" w:date="2013-05-13T13:54:00Z"/>
          <w:rFonts w:ascii="Arial" w:hAnsi="Arial" w:cs="Arial"/>
          <w:sz w:val="22"/>
          <w:szCs w:val="22"/>
          <w:lang w:val="en-GB"/>
          <w:rPrChange w:id="109" w:author="Julie Decock" w:date="2013-05-13T13:57:00Z">
            <w:rPr>
              <w:del w:id="110" w:author="Julie Decock" w:date="2013-05-13T13:54:00Z"/>
              <w:sz w:val="24"/>
              <w:szCs w:val="24"/>
              <w:lang w:val="en-GB"/>
            </w:rPr>
          </w:rPrChange>
        </w:rPr>
        <w:pPrChange w:id="111" w:author="Julie Decock" w:date="2013-05-13T13:58:00Z">
          <w:pPr>
            <w:jc w:val="both"/>
          </w:pPr>
        </w:pPrChange>
      </w:pPr>
      <w:del w:id="112" w:author="Julie Decock" w:date="2013-05-13T13:54:00Z">
        <w:r w:rsidRPr="00C17C77" w:rsidDel="00C17C77">
          <w:rPr>
            <w:rFonts w:ascii="Arial" w:hAnsi="Arial" w:cs="Arial"/>
            <w:sz w:val="22"/>
            <w:szCs w:val="22"/>
            <w:lang w:val="en-GB"/>
            <w:rPrChange w:id="113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Earlham Road</w:delText>
        </w:r>
      </w:del>
    </w:p>
    <w:p w:rsidR="003F1CDD" w:rsidRPr="00C17C77" w:rsidDel="00C17C77" w:rsidRDefault="009811B7" w:rsidP="00C17C77">
      <w:pPr>
        <w:jc w:val="both"/>
        <w:rPr>
          <w:del w:id="114" w:author="Julie Decock" w:date="2013-05-13T13:54:00Z"/>
          <w:rFonts w:ascii="Arial" w:hAnsi="Arial" w:cs="Arial"/>
          <w:sz w:val="22"/>
          <w:szCs w:val="22"/>
          <w:lang w:val="en-GB"/>
          <w:rPrChange w:id="115" w:author="Julie Decock" w:date="2013-05-13T13:57:00Z">
            <w:rPr>
              <w:del w:id="116" w:author="Julie Decock" w:date="2013-05-13T13:54:00Z"/>
              <w:sz w:val="24"/>
              <w:szCs w:val="24"/>
              <w:lang w:val="en-GB"/>
            </w:rPr>
          </w:rPrChange>
        </w:rPr>
        <w:pPrChange w:id="117" w:author="Julie Decock" w:date="2013-05-13T13:58:00Z">
          <w:pPr>
            <w:jc w:val="both"/>
          </w:pPr>
        </w:pPrChange>
      </w:pPr>
      <w:del w:id="118" w:author="Julie Decock" w:date="2013-05-13T13:54:00Z">
        <w:r w:rsidRPr="00C17C77" w:rsidDel="00C17C77">
          <w:rPr>
            <w:rFonts w:ascii="Arial" w:hAnsi="Arial" w:cs="Arial"/>
            <w:sz w:val="22"/>
            <w:szCs w:val="22"/>
            <w:lang w:val="en-GB"/>
            <w:rPrChange w:id="119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NR4 7TJ</w:delText>
        </w:r>
      </w:del>
    </w:p>
    <w:p w:rsidR="009811B7" w:rsidRPr="00C17C77" w:rsidDel="00C17C77" w:rsidRDefault="009811B7" w:rsidP="00C17C77">
      <w:pPr>
        <w:jc w:val="both"/>
        <w:rPr>
          <w:del w:id="120" w:author="Julie Decock" w:date="2013-05-13T13:54:00Z"/>
          <w:rFonts w:ascii="Arial" w:hAnsi="Arial" w:cs="Arial"/>
          <w:sz w:val="22"/>
          <w:szCs w:val="22"/>
          <w:lang w:val="en-GB"/>
          <w:rPrChange w:id="121" w:author="Julie Decock" w:date="2013-05-13T13:57:00Z">
            <w:rPr>
              <w:del w:id="122" w:author="Julie Decock" w:date="2013-05-13T13:54:00Z"/>
              <w:sz w:val="24"/>
              <w:szCs w:val="24"/>
              <w:lang w:val="en-GB"/>
            </w:rPr>
          </w:rPrChange>
        </w:rPr>
        <w:pPrChange w:id="123" w:author="Julie Decock" w:date="2013-05-13T13:58:00Z">
          <w:pPr>
            <w:jc w:val="both"/>
          </w:pPr>
        </w:pPrChange>
      </w:pPr>
      <w:del w:id="124" w:author="Julie Decock" w:date="2013-05-13T13:54:00Z">
        <w:r w:rsidRPr="00C17C77" w:rsidDel="00C17C77">
          <w:rPr>
            <w:rFonts w:ascii="Arial" w:hAnsi="Arial" w:cs="Arial"/>
            <w:sz w:val="22"/>
            <w:szCs w:val="22"/>
            <w:lang w:val="en-GB"/>
            <w:rPrChange w:id="125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Norwich</w:delText>
        </w:r>
      </w:del>
    </w:p>
    <w:p w:rsidR="003F1CDD" w:rsidRPr="00C17C77" w:rsidDel="00C17C77" w:rsidRDefault="009811B7" w:rsidP="00C17C77">
      <w:pPr>
        <w:jc w:val="both"/>
        <w:rPr>
          <w:del w:id="126" w:author="Julie Decock" w:date="2013-05-13T13:54:00Z"/>
          <w:rFonts w:ascii="Arial" w:hAnsi="Arial" w:cs="Arial"/>
          <w:sz w:val="22"/>
          <w:szCs w:val="22"/>
          <w:lang w:val="en-GB"/>
          <w:rPrChange w:id="127" w:author="Julie Decock" w:date="2013-05-13T13:57:00Z">
            <w:rPr>
              <w:del w:id="128" w:author="Julie Decock" w:date="2013-05-13T13:54:00Z"/>
              <w:sz w:val="24"/>
              <w:szCs w:val="24"/>
              <w:lang w:val="en-GB"/>
            </w:rPr>
          </w:rPrChange>
        </w:rPr>
        <w:pPrChange w:id="129" w:author="Julie Decock" w:date="2013-05-13T13:58:00Z">
          <w:pPr>
            <w:jc w:val="both"/>
          </w:pPr>
        </w:pPrChange>
      </w:pPr>
      <w:del w:id="130" w:author="Julie Decock" w:date="2013-05-13T13:54:00Z">
        <w:r w:rsidRPr="00C17C77" w:rsidDel="00C17C77">
          <w:rPr>
            <w:rFonts w:ascii="Arial" w:hAnsi="Arial" w:cs="Arial"/>
            <w:sz w:val="22"/>
            <w:szCs w:val="22"/>
            <w:lang w:val="en-GB"/>
            <w:rPrChange w:id="131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>United Kingdom</w:delText>
        </w:r>
        <w:r w:rsidR="003F1CDD" w:rsidRPr="00C17C77" w:rsidDel="00C17C77">
          <w:rPr>
            <w:rFonts w:ascii="Arial" w:hAnsi="Arial" w:cs="Arial"/>
            <w:sz w:val="22"/>
            <w:szCs w:val="22"/>
            <w:lang w:val="en-GB"/>
            <w:rPrChange w:id="132" w:author="Julie Decock" w:date="2013-05-13T13:57:00Z">
              <w:rPr>
                <w:sz w:val="24"/>
                <w:szCs w:val="24"/>
                <w:lang w:val="en-GB"/>
              </w:rPr>
            </w:rPrChange>
          </w:rPr>
          <w:delText xml:space="preserve"> </w:delText>
        </w:r>
      </w:del>
    </w:p>
    <w:p w:rsidR="003F1CDD" w:rsidRPr="00C17C77" w:rsidDel="00C17C77" w:rsidRDefault="003F1CDD" w:rsidP="00C17C77">
      <w:pPr>
        <w:jc w:val="both"/>
        <w:rPr>
          <w:del w:id="133" w:author="Julie Decock" w:date="2013-05-13T13:54:00Z"/>
          <w:rFonts w:ascii="Arial" w:hAnsi="Arial" w:cs="Arial"/>
          <w:sz w:val="22"/>
          <w:szCs w:val="22"/>
          <w:lang w:val="en-GB"/>
          <w:rPrChange w:id="134" w:author="Julie Decock" w:date="2013-05-13T13:57:00Z">
            <w:rPr>
              <w:del w:id="135" w:author="Julie Decock" w:date="2013-05-13T13:54:00Z"/>
              <w:sz w:val="24"/>
              <w:szCs w:val="24"/>
              <w:lang w:val="en-GB"/>
            </w:rPr>
          </w:rPrChange>
        </w:rPr>
        <w:pPrChange w:id="136" w:author="Julie Decock" w:date="2013-05-13T13:58:00Z">
          <w:pPr>
            <w:jc w:val="both"/>
          </w:pPr>
        </w:pPrChange>
      </w:pPr>
      <w:del w:id="137" w:author="Julie Decock" w:date="2013-05-13T13:54:00Z">
        <w:r w:rsidRPr="00C17C77" w:rsidDel="00C17C77">
          <w:rPr>
            <w:rFonts w:ascii="Arial" w:hAnsi="Arial" w:cs="Arial"/>
            <w:sz w:val="22"/>
            <w:szCs w:val="22"/>
            <w:lang w:val="en-GB"/>
            <w:rPrChange w:id="138" w:author="Julie Decock" w:date="2013-05-13T13:57:00Z">
              <w:rPr>
                <w:sz w:val="24"/>
                <w:szCs w:val="24"/>
                <w:lang w:val="en-US"/>
              </w:rPr>
            </w:rPrChange>
          </w:rPr>
          <w:delText xml:space="preserve">e-mail: </w:delText>
        </w:r>
        <w:r w:rsidR="00C0275A" w:rsidRPr="00051405" w:rsidDel="00C17C77">
          <w:rPr>
            <w:rFonts w:ascii="Arial" w:hAnsi="Arial" w:cs="Arial"/>
            <w:sz w:val="22"/>
            <w:szCs w:val="22"/>
            <w:rPrChange w:id="139" w:author="Julie Decock" w:date="2013-05-13T13:44:00Z">
              <w:rPr/>
            </w:rPrChange>
          </w:rPr>
          <w:fldChar w:fldCharType="begin"/>
        </w:r>
        <w:r w:rsidR="00C0275A" w:rsidRPr="00C17C77" w:rsidDel="00C17C77">
          <w:rPr>
            <w:rFonts w:ascii="Arial" w:hAnsi="Arial" w:cs="Arial"/>
            <w:sz w:val="22"/>
            <w:szCs w:val="22"/>
            <w:lang w:val="en-GB"/>
            <w:rPrChange w:id="140" w:author="Julie Decock" w:date="2013-05-13T13:57:00Z">
              <w:rPr/>
            </w:rPrChange>
          </w:rPr>
          <w:delInstrText xml:space="preserve"> HYPERLINK "mailto:j.decock@uea.ac.uk" </w:delInstrText>
        </w:r>
        <w:r w:rsidR="00C0275A" w:rsidRPr="00051405" w:rsidDel="00C17C77">
          <w:rPr>
            <w:rFonts w:ascii="Arial" w:hAnsi="Arial" w:cs="Arial"/>
            <w:sz w:val="22"/>
            <w:szCs w:val="22"/>
            <w:rPrChange w:id="141" w:author="Julie Decock" w:date="2013-05-13T13:44:00Z">
              <w:rPr/>
            </w:rPrChange>
          </w:rPr>
          <w:fldChar w:fldCharType="separate"/>
        </w:r>
        <w:r w:rsidR="009811B7" w:rsidRPr="00C17C77" w:rsidDel="00C17C77">
          <w:rPr>
            <w:rStyle w:val="Hyperlink"/>
            <w:rFonts w:ascii="Arial" w:hAnsi="Arial" w:cs="Arial"/>
            <w:sz w:val="22"/>
            <w:szCs w:val="22"/>
            <w:lang w:val="en-GB"/>
            <w:rPrChange w:id="142" w:author="Julie Decock" w:date="2013-05-13T13:57:00Z">
              <w:rPr>
                <w:rStyle w:val="Hyperlink"/>
                <w:sz w:val="24"/>
                <w:szCs w:val="24"/>
                <w:lang w:val="en-US"/>
              </w:rPr>
            </w:rPrChange>
          </w:rPr>
          <w:delText>j.decock@uea.ac.uk</w:delText>
        </w:r>
        <w:r w:rsidR="00C0275A" w:rsidRPr="00051405" w:rsidDel="00C17C77">
          <w:rPr>
            <w:rStyle w:val="Hyperlink"/>
            <w:rFonts w:ascii="Arial" w:hAnsi="Arial" w:cs="Arial"/>
            <w:sz w:val="22"/>
            <w:szCs w:val="22"/>
            <w:lang w:val="en-US"/>
            <w:rPrChange w:id="143" w:author="Julie Decock" w:date="2013-05-13T13:44:00Z">
              <w:rPr>
                <w:rStyle w:val="Hyperlink"/>
                <w:sz w:val="24"/>
                <w:szCs w:val="24"/>
                <w:lang w:val="en-US"/>
              </w:rPr>
            </w:rPrChange>
          </w:rPr>
          <w:fldChar w:fldCharType="end"/>
        </w:r>
      </w:del>
    </w:p>
    <w:p w:rsidR="003F1CDD" w:rsidRPr="00C17C77" w:rsidDel="00C17C77" w:rsidRDefault="003F1CDD" w:rsidP="00C17C77">
      <w:pPr>
        <w:jc w:val="both"/>
        <w:rPr>
          <w:del w:id="144" w:author="Julie Decock" w:date="2013-05-13T13:54:00Z"/>
          <w:rFonts w:ascii="Arial" w:hAnsi="Arial" w:cs="Arial"/>
          <w:sz w:val="22"/>
          <w:szCs w:val="22"/>
          <w:lang w:val="en-GB"/>
          <w:rPrChange w:id="145" w:author="Julie Decock" w:date="2013-05-13T13:57:00Z">
            <w:rPr>
              <w:del w:id="146" w:author="Julie Decock" w:date="2013-05-13T13:54:00Z"/>
              <w:sz w:val="24"/>
              <w:szCs w:val="24"/>
              <w:lang w:val="en-GB"/>
            </w:rPr>
          </w:rPrChange>
        </w:rPr>
        <w:sectPr w:rsidR="003F1CDD" w:rsidRPr="00C17C77" w:rsidDel="00C17C77" w:rsidSect="003F1CDD">
          <w:type w:val="continuous"/>
          <w:pgSz w:w="11906" w:h="16838"/>
          <w:pgMar w:top="1417" w:right="1417" w:bottom="1417" w:left="1418" w:header="720" w:footer="720" w:gutter="0"/>
          <w:cols w:num="2" w:space="720"/>
        </w:sectPr>
        <w:pPrChange w:id="147" w:author="Julie Decock" w:date="2013-05-13T13:58:00Z">
          <w:pPr>
            <w:jc w:val="both"/>
          </w:pPr>
        </w:pPrChange>
      </w:pPr>
    </w:p>
    <w:p w:rsidR="00586462" w:rsidRPr="00C17C77" w:rsidDel="00C17C77" w:rsidRDefault="00586462" w:rsidP="00C17C77">
      <w:pPr>
        <w:pBdr>
          <w:bottom w:val="single" w:sz="4" w:space="1" w:color="auto"/>
        </w:pBdr>
        <w:jc w:val="both"/>
        <w:rPr>
          <w:del w:id="148" w:author="Julie Decock" w:date="2013-05-13T13:54:00Z"/>
          <w:rFonts w:ascii="Arial" w:hAnsi="Arial" w:cs="Arial"/>
          <w:sz w:val="22"/>
          <w:szCs w:val="22"/>
          <w:lang w:val="en-GB"/>
          <w:rPrChange w:id="149" w:author="Julie Decock" w:date="2013-05-13T13:57:00Z">
            <w:rPr>
              <w:del w:id="150" w:author="Julie Decock" w:date="2013-05-13T13:54:00Z"/>
              <w:sz w:val="24"/>
              <w:szCs w:val="24"/>
              <w:lang w:val="en-GB"/>
            </w:rPr>
          </w:rPrChange>
        </w:rPr>
        <w:pPrChange w:id="151" w:author="Julie Decock" w:date="2013-05-13T13:58:00Z">
          <w:pPr>
            <w:pBdr>
              <w:bottom w:val="single" w:sz="4" w:space="1" w:color="auto"/>
            </w:pBdr>
            <w:jc w:val="both"/>
          </w:pPr>
        </w:pPrChange>
      </w:pPr>
    </w:p>
    <w:p w:rsidR="00D37841" w:rsidRPr="00C17C77" w:rsidDel="00C17C77" w:rsidRDefault="00D37841" w:rsidP="00C17C77">
      <w:pPr>
        <w:jc w:val="both"/>
        <w:rPr>
          <w:del w:id="152" w:author="Julie Decock" w:date="2013-05-13T13:54:00Z"/>
          <w:rFonts w:ascii="Arial" w:hAnsi="Arial" w:cs="Arial"/>
          <w:sz w:val="22"/>
          <w:szCs w:val="22"/>
          <w:lang w:val="en-GB"/>
          <w:rPrChange w:id="153" w:author="Julie Decock" w:date="2013-05-13T13:57:00Z">
            <w:rPr>
              <w:del w:id="154" w:author="Julie Decock" w:date="2013-05-13T13:54:00Z"/>
              <w:sz w:val="24"/>
              <w:szCs w:val="24"/>
              <w:lang w:val="en-GB"/>
            </w:rPr>
          </w:rPrChange>
        </w:rPr>
        <w:pPrChange w:id="155" w:author="Julie Decock" w:date="2013-05-13T13:58:00Z">
          <w:pPr>
            <w:jc w:val="both"/>
          </w:pPr>
        </w:pPrChange>
      </w:pPr>
    </w:p>
    <w:p w:rsidR="00586462" w:rsidRPr="00C17C77" w:rsidDel="00C17C77" w:rsidRDefault="00586462" w:rsidP="00C17C77">
      <w:pPr>
        <w:jc w:val="both"/>
        <w:rPr>
          <w:del w:id="156" w:author="Julie Decock" w:date="2013-05-13T13:57:00Z"/>
          <w:rFonts w:ascii="Arial" w:hAnsi="Arial" w:cs="Arial"/>
          <w:sz w:val="22"/>
          <w:szCs w:val="22"/>
          <w:lang w:val="en-GB"/>
          <w:rPrChange w:id="157" w:author="Julie Decock" w:date="2013-05-13T13:57:00Z">
            <w:rPr>
              <w:del w:id="158" w:author="Julie Decock" w:date="2013-05-13T13:57:00Z"/>
              <w:sz w:val="24"/>
              <w:szCs w:val="24"/>
              <w:lang w:val="en-GB"/>
            </w:rPr>
          </w:rPrChange>
        </w:rPr>
        <w:pPrChange w:id="159" w:author="Julie Decock" w:date="2013-05-13T13:58:00Z">
          <w:pPr>
            <w:jc w:val="both"/>
          </w:pPr>
        </w:pPrChange>
      </w:pPr>
    </w:p>
    <w:p w:rsidR="00051405" w:rsidRPr="00051405" w:rsidRDefault="00051405" w:rsidP="00C17C77">
      <w:pPr>
        <w:jc w:val="both"/>
        <w:rPr>
          <w:ins w:id="160" w:author="Julie Decock" w:date="2013-05-13T13:43:00Z"/>
          <w:rFonts w:ascii="Arial" w:hAnsi="Arial" w:cs="Arial"/>
          <w:b/>
          <w:sz w:val="22"/>
          <w:szCs w:val="22"/>
          <w:u w:val="single"/>
          <w:lang w:val="en-US"/>
          <w:rPrChange w:id="161" w:author="Julie Decock" w:date="2013-05-13T13:44:00Z">
            <w:rPr>
              <w:ins w:id="162" w:author="Julie Decock" w:date="2013-05-13T13:43:00Z"/>
              <w:rFonts w:ascii="Arial" w:hAnsi="Arial" w:cs="Arial"/>
              <w:b/>
              <w:sz w:val="22"/>
              <w:szCs w:val="22"/>
              <w:u w:val="single"/>
              <w:lang w:val="en-US"/>
            </w:rPr>
          </w:rPrChange>
        </w:rPr>
        <w:pPrChange w:id="163" w:author="Julie Decock" w:date="2013-05-13T13:58:00Z">
          <w:pPr>
            <w:jc w:val="both"/>
          </w:pPr>
        </w:pPrChange>
      </w:pPr>
      <w:ins w:id="164" w:author="Julie Decock" w:date="2013-05-13T13:43:00Z">
        <w:r w:rsidRPr="00051405">
          <w:rPr>
            <w:rFonts w:ascii="Arial" w:hAnsi="Arial" w:cs="Arial"/>
            <w:b/>
            <w:sz w:val="22"/>
            <w:szCs w:val="22"/>
            <w:u w:val="single"/>
            <w:lang w:val="en-US"/>
            <w:rPrChange w:id="165" w:author="Julie Decock" w:date="2013-05-13T13:44:00Z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rPrChange>
          </w:rPr>
          <w:t>Work experience</w:t>
        </w:r>
      </w:ins>
    </w:p>
    <w:p w:rsidR="00051405" w:rsidRPr="00051405" w:rsidRDefault="00051405" w:rsidP="00051405">
      <w:pPr>
        <w:ind w:left="1410" w:hanging="1410"/>
        <w:jc w:val="both"/>
        <w:rPr>
          <w:ins w:id="166" w:author="Julie Decock" w:date="2013-05-13T13:43:00Z"/>
          <w:rFonts w:ascii="Arial" w:hAnsi="Arial" w:cs="Arial"/>
          <w:sz w:val="22"/>
          <w:szCs w:val="22"/>
          <w:lang w:val="en-GB"/>
          <w:rPrChange w:id="167" w:author="Julie Decock" w:date="2013-05-13T13:44:00Z">
            <w:rPr>
              <w:ins w:id="168" w:author="Julie Decock" w:date="2013-05-13T13:43:00Z"/>
              <w:rFonts w:ascii="Arial" w:hAnsi="Arial" w:cs="Arial"/>
              <w:sz w:val="22"/>
              <w:szCs w:val="22"/>
              <w:lang w:val="en-GB"/>
            </w:rPr>
          </w:rPrChange>
        </w:rPr>
      </w:pPr>
    </w:p>
    <w:p w:rsidR="00051405" w:rsidRPr="00051405" w:rsidRDefault="00051405" w:rsidP="00051405">
      <w:pPr>
        <w:ind w:left="1412" w:hanging="1410"/>
        <w:jc w:val="both"/>
        <w:rPr>
          <w:ins w:id="169" w:author="Julie Decock" w:date="2013-05-13T13:43:00Z"/>
          <w:rFonts w:ascii="Arial" w:hAnsi="Arial" w:cs="Arial"/>
          <w:sz w:val="22"/>
          <w:szCs w:val="22"/>
          <w:lang w:val="en-GB"/>
          <w:rPrChange w:id="170" w:author="Julie Decock" w:date="2013-05-13T13:44:00Z">
            <w:rPr>
              <w:ins w:id="171" w:author="Julie Decock" w:date="2013-05-13T13:43:00Z"/>
              <w:rFonts w:ascii="Arial" w:hAnsi="Arial" w:cs="Arial"/>
              <w:sz w:val="22"/>
              <w:szCs w:val="22"/>
              <w:lang w:val="en-GB"/>
            </w:rPr>
          </w:rPrChange>
        </w:rPr>
      </w:pPr>
      <w:ins w:id="172" w:author="Julie Decock" w:date="2013-05-13T13:43:00Z">
        <w:r w:rsidRPr="00051405">
          <w:rPr>
            <w:rFonts w:ascii="Arial" w:hAnsi="Arial" w:cs="Arial"/>
            <w:sz w:val="22"/>
            <w:szCs w:val="22"/>
            <w:lang w:val="en-GB"/>
            <w:rPrChange w:id="173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2011-present</w:t>
        </w:r>
        <w:r w:rsidRPr="00051405">
          <w:rPr>
            <w:rFonts w:ascii="Arial" w:hAnsi="Arial" w:cs="Arial"/>
            <w:sz w:val="22"/>
            <w:szCs w:val="22"/>
            <w:lang w:val="en-GB"/>
            <w:rPrChange w:id="174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ab/>
          <w:t>Senior Research Associate, School of Biological Sciences, UEA, UK</w:t>
        </w:r>
      </w:ins>
    </w:p>
    <w:p w:rsidR="00051405" w:rsidRPr="00051405" w:rsidRDefault="00051405" w:rsidP="00051405">
      <w:pPr>
        <w:spacing w:after="180"/>
        <w:ind w:left="1410"/>
        <w:jc w:val="both"/>
        <w:rPr>
          <w:ins w:id="175" w:author="Julie Decock" w:date="2013-05-13T13:43:00Z"/>
          <w:rFonts w:ascii="Arial" w:hAnsi="Arial" w:cs="Arial"/>
          <w:sz w:val="22"/>
          <w:szCs w:val="22"/>
          <w:lang w:val="en-GB"/>
          <w:rPrChange w:id="176" w:author="Julie Decock" w:date="2013-05-13T13:44:00Z">
            <w:rPr>
              <w:ins w:id="177" w:author="Julie Decock" w:date="2013-05-13T13:43:00Z"/>
              <w:rFonts w:ascii="Arial" w:hAnsi="Arial" w:cs="Arial"/>
              <w:sz w:val="22"/>
              <w:szCs w:val="22"/>
              <w:lang w:val="en-GB"/>
            </w:rPr>
          </w:rPrChange>
        </w:rPr>
      </w:pPr>
      <w:ins w:id="178" w:author="Julie Decock" w:date="2013-05-13T13:43:00Z">
        <w:r w:rsidRPr="00051405">
          <w:rPr>
            <w:rFonts w:ascii="Arial" w:hAnsi="Arial" w:cs="Arial"/>
            <w:sz w:val="22"/>
            <w:szCs w:val="22"/>
            <w:lang w:val="en-GB"/>
            <w:rPrChange w:id="179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“A Modular Active Nano-Platform for Advanced Cancer Management: </w:t>
        </w:r>
        <w:r w:rsidRPr="00051405">
          <w:rPr>
            <w:rFonts w:ascii="Arial" w:hAnsi="Arial" w:cs="Arial"/>
            <w:sz w:val="22"/>
            <w:szCs w:val="22"/>
            <w:lang w:val="en-GB"/>
            <w:rPrChange w:id="180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br/>
          <w:t xml:space="preserve">Core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81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Nanosystems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82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83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Tumor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84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Targeting and Penetration, Molecular Imaging &amp;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85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Degradome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86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based Therapy” – FP7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87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SaveMe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88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programme</w:t>
        </w:r>
      </w:ins>
    </w:p>
    <w:p w:rsidR="00051405" w:rsidRPr="00051405" w:rsidRDefault="00051405" w:rsidP="00051405">
      <w:pPr>
        <w:jc w:val="both"/>
        <w:rPr>
          <w:ins w:id="189" w:author="Julie Decock" w:date="2013-05-13T13:43:00Z"/>
          <w:rFonts w:ascii="Arial" w:hAnsi="Arial" w:cs="Arial"/>
          <w:sz w:val="22"/>
          <w:szCs w:val="22"/>
          <w:lang w:val="en-GB"/>
          <w:rPrChange w:id="190" w:author="Julie Decock" w:date="2013-05-13T13:44:00Z">
            <w:rPr>
              <w:ins w:id="191" w:author="Julie Decock" w:date="2013-05-13T13:43:00Z"/>
              <w:rFonts w:ascii="Arial" w:hAnsi="Arial" w:cs="Arial"/>
              <w:sz w:val="22"/>
              <w:szCs w:val="22"/>
              <w:lang w:val="en-GB"/>
            </w:rPr>
          </w:rPrChange>
        </w:rPr>
      </w:pPr>
      <w:ins w:id="192" w:author="Julie Decock" w:date="2013-05-13T13:43:00Z">
        <w:r w:rsidRPr="00051405">
          <w:rPr>
            <w:rFonts w:ascii="Arial" w:hAnsi="Arial" w:cs="Arial"/>
            <w:sz w:val="22"/>
            <w:szCs w:val="22"/>
            <w:lang w:val="en-GB"/>
            <w:rPrChange w:id="193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2010-2011</w:t>
        </w:r>
        <w:r w:rsidRPr="00051405">
          <w:rPr>
            <w:rFonts w:ascii="Arial" w:hAnsi="Arial" w:cs="Arial"/>
            <w:sz w:val="22"/>
            <w:szCs w:val="22"/>
            <w:lang w:val="en-GB"/>
            <w:rPrChange w:id="194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ab/>
          <w:t>Senior Research Associate, School of Biological Sciences, UEA, UK</w:t>
        </w:r>
      </w:ins>
    </w:p>
    <w:p w:rsidR="00051405" w:rsidRPr="00051405" w:rsidRDefault="00051405" w:rsidP="00051405">
      <w:pPr>
        <w:ind w:left="1412" w:hanging="1410"/>
        <w:jc w:val="both"/>
        <w:rPr>
          <w:ins w:id="195" w:author="Julie Decock" w:date="2013-05-13T13:43:00Z"/>
          <w:rFonts w:ascii="Arial" w:hAnsi="Arial" w:cs="Arial"/>
          <w:sz w:val="22"/>
          <w:szCs w:val="22"/>
          <w:lang w:val="en-GB"/>
          <w:rPrChange w:id="196" w:author="Julie Decock" w:date="2013-05-13T13:44:00Z">
            <w:rPr>
              <w:ins w:id="197" w:author="Julie Decock" w:date="2013-05-13T13:43:00Z"/>
              <w:rFonts w:ascii="Arial" w:hAnsi="Arial" w:cs="Arial"/>
              <w:sz w:val="22"/>
              <w:szCs w:val="22"/>
              <w:lang w:val="en-GB"/>
            </w:rPr>
          </w:rPrChange>
        </w:rPr>
      </w:pPr>
      <w:ins w:id="198" w:author="Julie Decock" w:date="2013-05-13T13:43:00Z">
        <w:r w:rsidRPr="00051405">
          <w:rPr>
            <w:rFonts w:ascii="Arial" w:hAnsi="Arial" w:cs="Arial"/>
            <w:sz w:val="22"/>
            <w:szCs w:val="22"/>
            <w:lang w:val="en-GB"/>
            <w:rPrChange w:id="199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ab/>
          <w:t>“Pilot investigation of MC1R activated signalling in cutaneous malignant melanoma”</w:t>
        </w:r>
      </w:ins>
    </w:p>
    <w:p w:rsidR="00051405" w:rsidRPr="00051405" w:rsidRDefault="00051405" w:rsidP="00051405">
      <w:pPr>
        <w:spacing w:before="180"/>
        <w:ind w:left="1412" w:hanging="1412"/>
        <w:jc w:val="both"/>
        <w:rPr>
          <w:ins w:id="200" w:author="Julie Decock" w:date="2013-05-13T13:43:00Z"/>
          <w:rFonts w:ascii="Arial" w:hAnsi="Arial" w:cs="Arial"/>
          <w:sz w:val="22"/>
          <w:szCs w:val="22"/>
          <w:lang w:val="en-GB"/>
          <w:rPrChange w:id="201" w:author="Julie Decock" w:date="2013-05-13T13:44:00Z">
            <w:rPr>
              <w:ins w:id="202" w:author="Julie Decock" w:date="2013-05-13T13:43:00Z"/>
              <w:rFonts w:ascii="Arial" w:hAnsi="Arial" w:cs="Arial"/>
              <w:sz w:val="22"/>
              <w:szCs w:val="22"/>
              <w:lang w:val="en-GB"/>
            </w:rPr>
          </w:rPrChange>
        </w:rPr>
      </w:pPr>
      <w:ins w:id="203" w:author="Julie Decock" w:date="2013-05-13T13:43:00Z">
        <w:r w:rsidRPr="00051405">
          <w:rPr>
            <w:rFonts w:ascii="Arial" w:hAnsi="Arial" w:cs="Arial"/>
            <w:sz w:val="22"/>
            <w:szCs w:val="22"/>
            <w:lang w:val="en-GB"/>
            <w:rPrChange w:id="204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2009-2010</w:t>
        </w:r>
        <w:r w:rsidRPr="00051405">
          <w:rPr>
            <w:rFonts w:ascii="Arial" w:hAnsi="Arial" w:cs="Arial"/>
            <w:sz w:val="22"/>
            <w:szCs w:val="22"/>
            <w:lang w:val="en-GB"/>
            <w:rPrChange w:id="205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ab/>
          <w:t>Senior Research Associate, School of Biological Sciences, UEA, UK</w:t>
        </w:r>
      </w:ins>
    </w:p>
    <w:p w:rsidR="00051405" w:rsidRPr="00051405" w:rsidRDefault="00051405" w:rsidP="00051405">
      <w:pPr>
        <w:spacing w:after="180"/>
        <w:ind w:left="1412" w:hanging="1412"/>
        <w:jc w:val="both"/>
        <w:rPr>
          <w:ins w:id="206" w:author="Julie Decock" w:date="2013-05-13T13:43:00Z"/>
          <w:rFonts w:ascii="Arial" w:hAnsi="Arial" w:cs="Arial"/>
          <w:sz w:val="22"/>
          <w:szCs w:val="22"/>
          <w:lang w:val="en-GB"/>
          <w:rPrChange w:id="207" w:author="Julie Decock" w:date="2013-05-13T13:44:00Z">
            <w:rPr>
              <w:ins w:id="208" w:author="Julie Decock" w:date="2013-05-13T13:43:00Z"/>
              <w:rFonts w:ascii="Arial" w:hAnsi="Arial" w:cs="Arial"/>
              <w:sz w:val="22"/>
              <w:szCs w:val="22"/>
              <w:lang w:val="en-GB"/>
            </w:rPr>
          </w:rPrChange>
        </w:rPr>
      </w:pPr>
      <w:ins w:id="209" w:author="Julie Decock" w:date="2013-05-13T13:43:00Z">
        <w:r w:rsidRPr="00051405">
          <w:rPr>
            <w:rFonts w:ascii="Arial" w:hAnsi="Arial" w:cs="Arial"/>
            <w:sz w:val="22"/>
            <w:szCs w:val="22"/>
            <w:lang w:val="en-GB"/>
            <w:rPrChange w:id="210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ab/>
        </w:r>
        <w:proofErr w:type="gramStart"/>
        <w:r w:rsidRPr="00051405">
          <w:rPr>
            <w:rFonts w:ascii="Arial" w:hAnsi="Arial" w:cs="Arial"/>
            <w:sz w:val="22"/>
            <w:szCs w:val="22"/>
            <w:lang w:val="en-GB"/>
            <w:rPrChange w:id="211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“The role of MMP8 as tumour suppressor in breast cancer.”</w:t>
        </w:r>
        <w:proofErr w:type="gramEnd"/>
      </w:ins>
    </w:p>
    <w:p w:rsidR="00051405" w:rsidRPr="00051405" w:rsidRDefault="00051405" w:rsidP="00051405">
      <w:pPr>
        <w:ind w:left="1412" w:hanging="1412"/>
        <w:jc w:val="both"/>
        <w:rPr>
          <w:ins w:id="212" w:author="Julie Decock" w:date="2013-05-13T13:43:00Z"/>
          <w:rFonts w:ascii="Arial" w:hAnsi="Arial" w:cs="Arial"/>
          <w:sz w:val="22"/>
          <w:szCs w:val="22"/>
          <w:lang w:val="en-GB"/>
          <w:rPrChange w:id="213" w:author="Julie Decock" w:date="2013-05-13T13:44:00Z">
            <w:rPr>
              <w:ins w:id="214" w:author="Julie Decock" w:date="2013-05-13T13:43:00Z"/>
              <w:rFonts w:ascii="Arial" w:hAnsi="Arial" w:cs="Arial"/>
              <w:sz w:val="22"/>
              <w:szCs w:val="22"/>
              <w:lang w:val="en-GB"/>
            </w:rPr>
          </w:rPrChange>
        </w:rPr>
      </w:pPr>
      <w:ins w:id="215" w:author="Julie Decock" w:date="2013-05-13T13:43:00Z">
        <w:r w:rsidRPr="00051405">
          <w:rPr>
            <w:rFonts w:ascii="Arial" w:hAnsi="Arial" w:cs="Arial"/>
            <w:sz w:val="22"/>
            <w:szCs w:val="22"/>
            <w:lang w:val="en-GB"/>
            <w:rPrChange w:id="216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2008-2009</w:t>
        </w:r>
        <w:r w:rsidRPr="00051405">
          <w:rPr>
            <w:rFonts w:ascii="Arial" w:hAnsi="Arial" w:cs="Arial"/>
            <w:sz w:val="22"/>
            <w:szCs w:val="22"/>
            <w:lang w:val="en-GB"/>
            <w:rPrChange w:id="217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ab/>
          <w:t>Senior Research Associate, School of Biological Sciences, UEA, UK</w:t>
        </w:r>
      </w:ins>
    </w:p>
    <w:p w:rsidR="00051405" w:rsidRDefault="00051405" w:rsidP="00C17C77">
      <w:pPr>
        <w:spacing w:after="180"/>
        <w:ind w:left="1412" w:hanging="1412"/>
        <w:jc w:val="both"/>
        <w:rPr>
          <w:ins w:id="218" w:author="Julie Decock" w:date="2013-05-13T13:58:00Z"/>
          <w:rFonts w:ascii="Arial" w:hAnsi="Arial" w:cs="Arial"/>
          <w:sz w:val="22"/>
          <w:szCs w:val="22"/>
          <w:lang w:val="en-GB"/>
        </w:rPr>
        <w:pPrChange w:id="219" w:author="Julie Decock" w:date="2013-05-13T13:59:00Z">
          <w:pPr>
            <w:ind w:left="1412" w:hanging="1412"/>
            <w:jc w:val="both"/>
          </w:pPr>
        </w:pPrChange>
      </w:pPr>
      <w:ins w:id="220" w:author="Julie Decock" w:date="2013-05-13T13:43:00Z">
        <w:r w:rsidRPr="00051405">
          <w:rPr>
            <w:rFonts w:ascii="Arial" w:hAnsi="Arial" w:cs="Arial"/>
            <w:sz w:val="22"/>
            <w:szCs w:val="22"/>
            <w:lang w:val="en-GB"/>
            <w:rPrChange w:id="221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ab/>
        </w:r>
        <w:proofErr w:type="gramStart"/>
        <w:r w:rsidRPr="00051405">
          <w:rPr>
            <w:rFonts w:ascii="Arial" w:hAnsi="Arial" w:cs="Arial"/>
            <w:sz w:val="22"/>
            <w:szCs w:val="22"/>
            <w:lang w:val="en-GB"/>
            <w:rPrChange w:id="222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“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223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Hepsin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224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as a biomarker for prostate cancer.”</w:t>
        </w:r>
      </w:ins>
      <w:proofErr w:type="gramEnd"/>
    </w:p>
    <w:p w:rsidR="00051405" w:rsidRPr="00051405" w:rsidRDefault="00051405" w:rsidP="00C17C77">
      <w:pPr>
        <w:spacing w:after="180"/>
        <w:ind w:left="1410" w:hanging="1410"/>
        <w:jc w:val="both"/>
        <w:rPr>
          <w:ins w:id="225" w:author="Julie Decock" w:date="2013-05-13T13:43:00Z"/>
          <w:rFonts w:ascii="Arial" w:hAnsi="Arial" w:cs="Arial"/>
          <w:sz w:val="22"/>
          <w:szCs w:val="22"/>
          <w:lang w:val="en-GB"/>
          <w:rPrChange w:id="226" w:author="Julie Decock" w:date="2013-05-13T13:44:00Z">
            <w:rPr>
              <w:ins w:id="227" w:author="Julie Decock" w:date="2013-05-13T13:43:00Z"/>
              <w:rFonts w:ascii="Arial" w:hAnsi="Arial" w:cs="Arial"/>
              <w:sz w:val="22"/>
              <w:szCs w:val="22"/>
              <w:lang w:val="en-GB"/>
            </w:rPr>
          </w:rPrChange>
        </w:rPr>
        <w:pPrChange w:id="228" w:author="Julie Decock" w:date="2013-05-13T13:59:00Z">
          <w:pPr>
            <w:jc w:val="both"/>
          </w:pPr>
        </w:pPrChange>
      </w:pPr>
      <w:ins w:id="229" w:author="Julie Decock" w:date="2013-05-13T13:43:00Z">
        <w:r w:rsidRPr="00051405">
          <w:rPr>
            <w:rFonts w:ascii="Arial" w:hAnsi="Arial" w:cs="Arial"/>
            <w:sz w:val="22"/>
            <w:szCs w:val="22"/>
            <w:lang w:val="en-GB"/>
            <w:rPrChange w:id="230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2003-2008</w:t>
        </w:r>
        <w:r w:rsidRPr="00051405">
          <w:rPr>
            <w:rFonts w:ascii="Arial" w:hAnsi="Arial" w:cs="Arial"/>
            <w:sz w:val="22"/>
            <w:szCs w:val="22"/>
            <w:lang w:val="en-GB"/>
            <w:rPrChange w:id="231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ab/>
          <w:t>Coordinator</w:t>
        </w:r>
      </w:ins>
      <w:ins w:id="232" w:author="Julie Decock" w:date="2013-05-13T13:59:00Z">
        <w:r w:rsidR="00C17C77">
          <w:rPr>
            <w:rFonts w:ascii="Arial" w:hAnsi="Arial" w:cs="Arial"/>
            <w:sz w:val="22"/>
            <w:szCs w:val="22"/>
            <w:lang w:val="en-GB"/>
          </w:rPr>
          <w:t xml:space="preserve"> </w:t>
        </w:r>
      </w:ins>
      <w:ins w:id="233" w:author="Julie Decock" w:date="2013-05-13T14:00:00Z">
        <w:r w:rsidR="00C17C77">
          <w:rPr>
            <w:rFonts w:ascii="Arial" w:hAnsi="Arial" w:cs="Arial"/>
            <w:sz w:val="22"/>
            <w:szCs w:val="22"/>
            <w:lang w:val="en-GB"/>
          </w:rPr>
          <w:t xml:space="preserve">breast cancer </w:t>
        </w:r>
      </w:ins>
      <w:ins w:id="234" w:author="Julie Decock" w:date="2013-05-13T13:43:00Z">
        <w:r w:rsidRPr="00051405">
          <w:rPr>
            <w:rFonts w:ascii="Arial" w:hAnsi="Arial" w:cs="Arial"/>
            <w:sz w:val="22"/>
            <w:szCs w:val="22"/>
            <w:lang w:val="en-GB"/>
            <w:rPrChange w:id="235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blood</w:t>
        </w:r>
      </w:ins>
      <w:ins w:id="236" w:author="Julie Decock" w:date="2013-05-13T13:59:00Z">
        <w:r w:rsidR="00C17C77">
          <w:rPr>
            <w:rFonts w:ascii="Arial" w:hAnsi="Arial" w:cs="Arial"/>
            <w:sz w:val="22"/>
            <w:szCs w:val="22"/>
            <w:lang w:val="en-GB"/>
          </w:rPr>
          <w:t xml:space="preserve"> &amp; tissue</w:t>
        </w:r>
      </w:ins>
      <w:ins w:id="237" w:author="Julie Decock" w:date="2013-05-13T13:43:00Z">
        <w:r w:rsidRPr="00051405">
          <w:rPr>
            <w:rFonts w:ascii="Arial" w:hAnsi="Arial" w:cs="Arial"/>
            <w:sz w:val="22"/>
            <w:szCs w:val="22"/>
            <w:lang w:val="en-GB"/>
            <w:rPrChange w:id="238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bank</w:t>
        </w:r>
      </w:ins>
      <w:ins w:id="239" w:author="Julie Decock" w:date="2013-05-13T13:59:00Z">
        <w:r w:rsidR="00C17C77">
          <w:rPr>
            <w:rFonts w:ascii="Arial" w:hAnsi="Arial" w:cs="Arial"/>
            <w:sz w:val="22"/>
            <w:szCs w:val="22"/>
            <w:lang w:val="en-GB"/>
          </w:rPr>
          <w:t xml:space="preserve">, </w:t>
        </w:r>
      </w:ins>
      <w:ins w:id="240" w:author="Julie Decock" w:date="2013-05-13T14:01:00Z">
        <w:r w:rsidR="00C17C77">
          <w:rPr>
            <w:rFonts w:ascii="Arial" w:hAnsi="Arial" w:cs="Arial"/>
            <w:sz w:val="22"/>
            <w:szCs w:val="22"/>
            <w:lang w:val="en-GB"/>
          </w:rPr>
          <w:t xml:space="preserve">Multidisciplinary Breast Centre, </w:t>
        </w:r>
      </w:ins>
      <w:ins w:id="241" w:author="Julie Decock" w:date="2013-05-13T14:00:00Z">
        <w:r w:rsidR="00C17C77">
          <w:rPr>
            <w:rFonts w:ascii="Arial" w:hAnsi="Arial" w:cs="Arial"/>
            <w:sz w:val="22"/>
            <w:szCs w:val="22"/>
            <w:lang w:val="en-GB"/>
          </w:rPr>
          <w:t>Cancer Institute L</w:t>
        </w:r>
      </w:ins>
      <w:ins w:id="242" w:author="Julie Decock" w:date="2013-05-13T13:43:00Z">
        <w:r w:rsidRPr="00051405">
          <w:rPr>
            <w:rFonts w:ascii="Arial" w:hAnsi="Arial" w:cs="Arial"/>
            <w:sz w:val="22"/>
            <w:szCs w:val="22"/>
            <w:lang w:val="en-GB"/>
            <w:rPrChange w:id="243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euven, Belgium</w:t>
        </w:r>
      </w:ins>
    </w:p>
    <w:p w:rsidR="00051405" w:rsidRDefault="00051405" w:rsidP="00F66238">
      <w:pPr>
        <w:jc w:val="both"/>
        <w:rPr>
          <w:ins w:id="244" w:author="Julie Decock" w:date="2013-05-13T13:44:00Z"/>
          <w:rFonts w:ascii="Arial" w:hAnsi="Arial" w:cs="Arial"/>
          <w:b/>
          <w:sz w:val="22"/>
          <w:szCs w:val="22"/>
          <w:u w:val="single"/>
          <w:lang w:val="en-US"/>
        </w:rPr>
      </w:pPr>
    </w:p>
    <w:p w:rsidR="00F66238" w:rsidRPr="00051405" w:rsidDel="00051405" w:rsidRDefault="00F66238" w:rsidP="00051405">
      <w:pPr>
        <w:jc w:val="both"/>
        <w:rPr>
          <w:del w:id="245" w:author="Julie Decock" w:date="2013-05-13T13:43:00Z"/>
          <w:rFonts w:ascii="Arial" w:hAnsi="Arial" w:cs="Arial"/>
          <w:b/>
          <w:sz w:val="22"/>
          <w:szCs w:val="22"/>
          <w:u w:val="single"/>
          <w:lang w:val="en-US"/>
          <w:rPrChange w:id="246" w:author="Julie Decock" w:date="2013-05-13T13:44:00Z">
            <w:rPr>
              <w:del w:id="247" w:author="Julie Decock" w:date="2013-05-13T13:43:00Z"/>
              <w:b/>
              <w:sz w:val="24"/>
              <w:szCs w:val="24"/>
              <w:u w:val="single"/>
              <w:lang w:val="en-US"/>
            </w:rPr>
          </w:rPrChange>
        </w:rPr>
      </w:pPr>
      <w:del w:id="248" w:author="Julie Decock" w:date="2013-05-13T13:43:00Z">
        <w:r w:rsidRPr="00051405" w:rsidDel="00051405">
          <w:rPr>
            <w:rFonts w:ascii="Arial" w:hAnsi="Arial" w:cs="Arial"/>
            <w:b/>
            <w:sz w:val="22"/>
            <w:szCs w:val="22"/>
            <w:u w:val="single"/>
            <w:lang w:val="en-US"/>
            <w:rPrChange w:id="249" w:author="Julie Decock" w:date="2013-05-13T13:44:00Z">
              <w:rPr>
                <w:b/>
                <w:sz w:val="24"/>
                <w:szCs w:val="24"/>
                <w:u w:val="single"/>
                <w:lang w:val="en-US"/>
              </w:rPr>
            </w:rPrChange>
          </w:rPr>
          <w:delText>Work experience</w:delText>
        </w:r>
      </w:del>
    </w:p>
    <w:p w:rsidR="00F66238" w:rsidRPr="00051405" w:rsidDel="00051405" w:rsidRDefault="00F66238" w:rsidP="00F66238">
      <w:pPr>
        <w:ind w:left="1410" w:hanging="1410"/>
        <w:jc w:val="both"/>
        <w:rPr>
          <w:del w:id="250" w:author="Julie Decock" w:date="2013-05-13T13:43:00Z"/>
          <w:rFonts w:ascii="Arial" w:hAnsi="Arial" w:cs="Arial"/>
          <w:sz w:val="22"/>
          <w:szCs w:val="22"/>
          <w:lang w:val="en-GB"/>
          <w:rPrChange w:id="251" w:author="Julie Decock" w:date="2013-05-13T13:44:00Z">
            <w:rPr>
              <w:del w:id="252" w:author="Julie Decock" w:date="2013-05-13T13:43:00Z"/>
              <w:sz w:val="24"/>
              <w:szCs w:val="24"/>
              <w:lang w:val="en-GB"/>
            </w:rPr>
          </w:rPrChange>
        </w:rPr>
      </w:pPr>
    </w:p>
    <w:p w:rsidR="00F66238" w:rsidRPr="00051405" w:rsidDel="00051405" w:rsidRDefault="00F66238" w:rsidP="00F66238">
      <w:pPr>
        <w:ind w:left="1410" w:hanging="1410"/>
        <w:jc w:val="both"/>
        <w:rPr>
          <w:del w:id="253" w:author="Julie Decock" w:date="2013-05-13T13:43:00Z"/>
          <w:rFonts w:ascii="Arial" w:hAnsi="Arial" w:cs="Arial"/>
          <w:sz w:val="22"/>
          <w:szCs w:val="22"/>
          <w:lang w:val="en-GB"/>
          <w:rPrChange w:id="254" w:author="Julie Decock" w:date="2013-05-13T13:44:00Z">
            <w:rPr>
              <w:del w:id="255" w:author="Julie Decock" w:date="2013-05-13T13:43:00Z"/>
              <w:sz w:val="24"/>
              <w:szCs w:val="24"/>
              <w:lang w:val="en-GB"/>
            </w:rPr>
          </w:rPrChange>
        </w:rPr>
      </w:pPr>
      <w:del w:id="256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257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2011- present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258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  <w:delText>Senior Research Associate, School of Biological Sciences, University of East Anglia, United Kingdom</w:delText>
        </w:r>
      </w:del>
    </w:p>
    <w:p w:rsidR="00F66238" w:rsidRPr="00051405" w:rsidDel="00051405" w:rsidRDefault="00F66238" w:rsidP="00F66238">
      <w:pPr>
        <w:ind w:left="1410" w:hanging="1410"/>
        <w:jc w:val="both"/>
        <w:rPr>
          <w:del w:id="259" w:author="Julie Decock" w:date="2013-05-13T13:43:00Z"/>
          <w:rFonts w:ascii="Arial" w:hAnsi="Arial" w:cs="Arial"/>
          <w:sz w:val="22"/>
          <w:szCs w:val="22"/>
          <w:lang w:val="en-GB"/>
          <w:rPrChange w:id="260" w:author="Julie Decock" w:date="2013-05-13T13:44:00Z">
            <w:rPr>
              <w:del w:id="261" w:author="Julie Decock" w:date="2013-05-13T13:43:00Z"/>
              <w:sz w:val="24"/>
              <w:szCs w:val="24"/>
              <w:lang w:val="en-GB"/>
            </w:rPr>
          </w:rPrChange>
        </w:rPr>
      </w:pPr>
      <w:del w:id="262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263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  <w:delText xml:space="preserve">“A Modular Active Nano-Platform for Advanced Cancer Management: 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264" w:author="Julie Decock" w:date="2013-05-13T13:44:00Z">
              <w:rPr>
                <w:sz w:val="24"/>
                <w:szCs w:val="24"/>
                <w:lang w:val="en-GB"/>
              </w:rPr>
            </w:rPrChange>
          </w:rPr>
          <w:br/>
          <w:delText>Core Nanosystems, Tumor Targeting and Penetration, Molecular Imaging &amp; Degradome based Therapy”</w:delText>
        </w:r>
        <w:r w:rsidR="00F83BC8" w:rsidRPr="00051405" w:rsidDel="00051405">
          <w:rPr>
            <w:rFonts w:ascii="Arial" w:hAnsi="Arial" w:cs="Arial"/>
            <w:sz w:val="22"/>
            <w:szCs w:val="22"/>
            <w:lang w:val="en-GB"/>
            <w:rPrChange w:id="265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 – FP7 SaveMe programme</w:delText>
        </w:r>
      </w:del>
    </w:p>
    <w:p w:rsidR="00D4657B" w:rsidRPr="00051405" w:rsidDel="00051405" w:rsidRDefault="00D4657B" w:rsidP="00F66238">
      <w:pPr>
        <w:ind w:left="1410" w:hanging="1410"/>
        <w:jc w:val="both"/>
        <w:rPr>
          <w:del w:id="266" w:author="Julie Decock" w:date="2013-05-13T13:42:00Z"/>
          <w:rFonts w:ascii="Arial" w:hAnsi="Arial" w:cs="Arial"/>
          <w:sz w:val="22"/>
          <w:szCs w:val="22"/>
          <w:lang w:val="en-GB"/>
          <w:rPrChange w:id="267" w:author="Julie Decock" w:date="2013-05-13T13:44:00Z">
            <w:rPr>
              <w:del w:id="268" w:author="Julie Decock" w:date="2013-05-13T13:42:00Z"/>
              <w:sz w:val="24"/>
              <w:szCs w:val="24"/>
              <w:lang w:val="en-GB"/>
            </w:rPr>
          </w:rPrChange>
        </w:rPr>
      </w:pPr>
    </w:p>
    <w:p w:rsidR="00D4657B" w:rsidRPr="00051405" w:rsidDel="00051405" w:rsidRDefault="00D4657B" w:rsidP="00F66238">
      <w:pPr>
        <w:ind w:left="1410" w:hanging="1410"/>
        <w:jc w:val="both"/>
        <w:rPr>
          <w:del w:id="269" w:author="Julie Decock" w:date="2013-05-13T13:42:00Z"/>
          <w:rFonts w:ascii="Arial" w:hAnsi="Arial" w:cs="Arial"/>
          <w:sz w:val="22"/>
          <w:szCs w:val="22"/>
          <w:lang w:val="en-GB"/>
          <w:rPrChange w:id="270" w:author="Julie Decock" w:date="2013-05-13T13:44:00Z">
            <w:rPr>
              <w:del w:id="271" w:author="Julie Decock" w:date="2013-05-13T13:42:00Z"/>
              <w:sz w:val="24"/>
              <w:szCs w:val="24"/>
              <w:lang w:val="en-GB"/>
            </w:rPr>
          </w:rPrChange>
        </w:rPr>
      </w:pPr>
      <w:del w:id="272" w:author="Julie Decock" w:date="2013-05-13T13:42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273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  <w:delText>Key achievements:</w:delText>
        </w:r>
      </w:del>
    </w:p>
    <w:p w:rsidR="00F66238" w:rsidRPr="00051405" w:rsidDel="00051405" w:rsidRDefault="00F66238" w:rsidP="00ED4302">
      <w:pPr>
        <w:ind w:left="1410"/>
        <w:jc w:val="both"/>
        <w:rPr>
          <w:del w:id="274" w:author="Julie Decock" w:date="2013-05-13T13:43:00Z"/>
          <w:rFonts w:ascii="Arial" w:hAnsi="Arial" w:cs="Arial"/>
          <w:sz w:val="22"/>
          <w:szCs w:val="22"/>
          <w:lang w:val="en-GB"/>
          <w:rPrChange w:id="275" w:author="Julie Decock" w:date="2013-05-13T13:44:00Z">
            <w:rPr>
              <w:del w:id="276" w:author="Julie Decock" w:date="2013-05-13T13:43:00Z"/>
              <w:sz w:val="24"/>
              <w:szCs w:val="24"/>
              <w:lang w:val="en-GB"/>
            </w:rPr>
          </w:rPrChange>
        </w:rPr>
      </w:pPr>
    </w:p>
    <w:p w:rsidR="00F66238" w:rsidRPr="00051405" w:rsidDel="00051405" w:rsidRDefault="00F66238" w:rsidP="00F66238">
      <w:pPr>
        <w:ind w:left="1410" w:hanging="1410"/>
        <w:jc w:val="both"/>
        <w:rPr>
          <w:del w:id="277" w:author="Julie Decock" w:date="2013-05-13T13:43:00Z"/>
          <w:rFonts w:ascii="Arial" w:hAnsi="Arial" w:cs="Arial"/>
          <w:sz w:val="22"/>
          <w:szCs w:val="22"/>
          <w:lang w:val="en-GB"/>
          <w:rPrChange w:id="278" w:author="Julie Decock" w:date="2013-05-13T13:44:00Z">
            <w:rPr>
              <w:del w:id="279" w:author="Julie Decock" w:date="2013-05-13T13:43:00Z"/>
              <w:sz w:val="24"/>
              <w:szCs w:val="24"/>
              <w:lang w:val="en-GB"/>
            </w:rPr>
          </w:rPrChange>
        </w:rPr>
      </w:pPr>
      <w:del w:id="280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281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2010-2011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282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  <w:delText>Senior Research Associate, School of Biological Sciences, University of East Anglia, United Kingdom</w:delText>
        </w:r>
      </w:del>
    </w:p>
    <w:p w:rsidR="00F66238" w:rsidRPr="00051405" w:rsidDel="00051405" w:rsidRDefault="00F66238" w:rsidP="00F66238">
      <w:pPr>
        <w:ind w:left="1410" w:hanging="1410"/>
        <w:jc w:val="both"/>
        <w:rPr>
          <w:del w:id="283" w:author="Julie Decock" w:date="2013-05-13T13:43:00Z"/>
          <w:rFonts w:ascii="Arial" w:hAnsi="Arial" w:cs="Arial"/>
          <w:sz w:val="22"/>
          <w:szCs w:val="22"/>
          <w:lang w:val="en-GB"/>
          <w:rPrChange w:id="284" w:author="Julie Decock" w:date="2013-05-13T13:44:00Z">
            <w:rPr>
              <w:del w:id="285" w:author="Julie Decock" w:date="2013-05-13T13:43:00Z"/>
              <w:sz w:val="24"/>
              <w:szCs w:val="24"/>
              <w:lang w:val="en-GB"/>
            </w:rPr>
          </w:rPrChange>
        </w:rPr>
      </w:pPr>
      <w:del w:id="286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287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  <w:delText>“Pilot investigation of MC1R activated signalling in cutaneous malignant melanoma”</w:delText>
        </w:r>
      </w:del>
    </w:p>
    <w:p w:rsidR="00F66238" w:rsidRPr="00051405" w:rsidDel="00051405" w:rsidRDefault="00F66238" w:rsidP="00F66238">
      <w:pPr>
        <w:ind w:left="1410" w:hanging="1410"/>
        <w:jc w:val="both"/>
        <w:rPr>
          <w:del w:id="288" w:author="Julie Decock" w:date="2013-05-13T13:43:00Z"/>
          <w:rFonts w:ascii="Arial" w:hAnsi="Arial" w:cs="Arial"/>
          <w:sz w:val="22"/>
          <w:szCs w:val="22"/>
          <w:lang w:val="en-GB"/>
          <w:rPrChange w:id="289" w:author="Julie Decock" w:date="2013-05-13T13:44:00Z">
            <w:rPr>
              <w:del w:id="290" w:author="Julie Decock" w:date="2013-05-13T13:43:00Z"/>
              <w:sz w:val="24"/>
              <w:szCs w:val="24"/>
              <w:lang w:val="en-GB"/>
            </w:rPr>
          </w:rPrChange>
        </w:rPr>
      </w:pPr>
      <w:del w:id="291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292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</w:r>
      </w:del>
    </w:p>
    <w:p w:rsidR="00F66238" w:rsidRPr="00051405" w:rsidDel="00051405" w:rsidRDefault="00F66238" w:rsidP="00F66238">
      <w:pPr>
        <w:ind w:left="1410" w:hanging="1410"/>
        <w:jc w:val="both"/>
        <w:rPr>
          <w:del w:id="293" w:author="Julie Decock" w:date="2013-05-13T13:43:00Z"/>
          <w:rFonts w:ascii="Arial" w:hAnsi="Arial" w:cs="Arial"/>
          <w:sz w:val="22"/>
          <w:szCs w:val="22"/>
          <w:lang w:val="en-GB"/>
          <w:rPrChange w:id="294" w:author="Julie Decock" w:date="2013-05-13T13:44:00Z">
            <w:rPr>
              <w:del w:id="295" w:author="Julie Decock" w:date="2013-05-13T13:43:00Z"/>
              <w:sz w:val="24"/>
              <w:szCs w:val="24"/>
              <w:lang w:val="en-GB"/>
            </w:rPr>
          </w:rPrChange>
        </w:rPr>
      </w:pPr>
      <w:del w:id="296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297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2009-2010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298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  <w:delText>Senior Research Associate, School of Biological Sciences, University of East Anglia, United Kingdom</w:delText>
        </w:r>
      </w:del>
    </w:p>
    <w:p w:rsidR="00F66238" w:rsidRPr="00051405" w:rsidDel="00051405" w:rsidRDefault="00F66238" w:rsidP="00F66238">
      <w:pPr>
        <w:ind w:left="1410" w:hanging="1410"/>
        <w:jc w:val="both"/>
        <w:rPr>
          <w:del w:id="299" w:author="Julie Decock" w:date="2013-05-13T13:43:00Z"/>
          <w:rFonts w:ascii="Arial" w:hAnsi="Arial" w:cs="Arial"/>
          <w:sz w:val="22"/>
          <w:szCs w:val="22"/>
          <w:lang w:val="en-GB"/>
          <w:rPrChange w:id="300" w:author="Julie Decock" w:date="2013-05-13T13:44:00Z">
            <w:rPr>
              <w:del w:id="301" w:author="Julie Decock" w:date="2013-05-13T13:43:00Z"/>
              <w:sz w:val="24"/>
              <w:szCs w:val="24"/>
              <w:lang w:val="en-GB"/>
            </w:rPr>
          </w:rPrChange>
        </w:rPr>
      </w:pPr>
      <w:del w:id="302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303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  <w:delText xml:space="preserve">“The </w:delText>
        </w:r>
        <w:r w:rsidR="00D9114E" w:rsidRPr="00051405" w:rsidDel="00051405">
          <w:rPr>
            <w:rFonts w:ascii="Arial" w:hAnsi="Arial" w:cs="Arial"/>
            <w:sz w:val="22"/>
            <w:szCs w:val="22"/>
            <w:lang w:val="en-GB"/>
            <w:rPrChange w:id="304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role 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305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of MMP8 </w:delText>
        </w:r>
        <w:r w:rsidR="00D9114E" w:rsidRPr="00051405" w:rsidDel="00051405">
          <w:rPr>
            <w:rFonts w:ascii="Arial" w:hAnsi="Arial" w:cs="Arial"/>
            <w:sz w:val="22"/>
            <w:szCs w:val="22"/>
            <w:lang w:val="en-GB"/>
            <w:rPrChange w:id="306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as tumour suppressor 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307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in breast cancer.”</w:delText>
        </w:r>
      </w:del>
    </w:p>
    <w:p w:rsidR="00F66238" w:rsidRPr="00051405" w:rsidDel="00051405" w:rsidRDefault="00F66238" w:rsidP="00F66238">
      <w:pPr>
        <w:ind w:left="1410"/>
        <w:jc w:val="both"/>
        <w:rPr>
          <w:del w:id="308" w:author="Julie Decock" w:date="2013-05-13T13:43:00Z"/>
          <w:rFonts w:ascii="Arial" w:hAnsi="Arial" w:cs="Arial"/>
          <w:sz w:val="22"/>
          <w:szCs w:val="22"/>
          <w:lang w:val="en-GB"/>
          <w:rPrChange w:id="309" w:author="Julie Decock" w:date="2013-05-13T13:44:00Z">
            <w:rPr>
              <w:del w:id="310" w:author="Julie Decock" w:date="2013-05-13T13:43:00Z"/>
              <w:sz w:val="24"/>
              <w:szCs w:val="24"/>
              <w:lang w:val="en-GB"/>
            </w:rPr>
          </w:rPrChange>
        </w:rPr>
      </w:pPr>
    </w:p>
    <w:p w:rsidR="00F66238" w:rsidRPr="00051405" w:rsidDel="00051405" w:rsidRDefault="00F66238" w:rsidP="00F66238">
      <w:pPr>
        <w:ind w:left="1410" w:hanging="1410"/>
        <w:jc w:val="both"/>
        <w:rPr>
          <w:del w:id="311" w:author="Julie Decock" w:date="2013-05-13T13:43:00Z"/>
          <w:rFonts w:ascii="Arial" w:hAnsi="Arial" w:cs="Arial"/>
          <w:sz w:val="22"/>
          <w:szCs w:val="22"/>
          <w:lang w:val="en-GB"/>
          <w:rPrChange w:id="312" w:author="Julie Decock" w:date="2013-05-13T13:44:00Z">
            <w:rPr>
              <w:del w:id="313" w:author="Julie Decock" w:date="2013-05-13T13:43:00Z"/>
              <w:sz w:val="24"/>
              <w:szCs w:val="24"/>
              <w:lang w:val="en-GB"/>
            </w:rPr>
          </w:rPrChange>
        </w:rPr>
      </w:pPr>
      <w:del w:id="314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315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2008-2009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316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  <w:delText>Senior Research Associate, School of Biological Sciences, University of East Anglia, United Kingdom</w:delText>
        </w:r>
      </w:del>
    </w:p>
    <w:p w:rsidR="00F66238" w:rsidRPr="00051405" w:rsidDel="00051405" w:rsidRDefault="00F66238" w:rsidP="00F66238">
      <w:pPr>
        <w:ind w:left="1410" w:hanging="1410"/>
        <w:jc w:val="both"/>
        <w:rPr>
          <w:del w:id="317" w:author="Julie Decock" w:date="2013-05-13T13:43:00Z"/>
          <w:rFonts w:ascii="Arial" w:hAnsi="Arial" w:cs="Arial"/>
          <w:sz w:val="22"/>
          <w:szCs w:val="22"/>
          <w:lang w:val="en-GB"/>
          <w:rPrChange w:id="318" w:author="Julie Decock" w:date="2013-05-13T13:44:00Z">
            <w:rPr>
              <w:del w:id="319" w:author="Julie Decock" w:date="2013-05-13T13:43:00Z"/>
              <w:sz w:val="24"/>
              <w:szCs w:val="24"/>
              <w:lang w:val="en-GB"/>
            </w:rPr>
          </w:rPrChange>
        </w:rPr>
      </w:pPr>
      <w:del w:id="320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321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  <w:delText>“Hepsin as a biomarker for prostate cancer.”</w:delText>
        </w:r>
      </w:del>
    </w:p>
    <w:p w:rsidR="00F66238" w:rsidRPr="00051405" w:rsidDel="00051405" w:rsidRDefault="00F66238" w:rsidP="00F66238">
      <w:pPr>
        <w:ind w:left="1410" w:hanging="1410"/>
        <w:jc w:val="both"/>
        <w:rPr>
          <w:del w:id="322" w:author="Julie Decock" w:date="2013-05-13T13:43:00Z"/>
          <w:rFonts w:ascii="Arial" w:hAnsi="Arial" w:cs="Arial"/>
          <w:sz w:val="22"/>
          <w:szCs w:val="22"/>
          <w:lang w:val="en-GB"/>
          <w:rPrChange w:id="323" w:author="Julie Decock" w:date="2013-05-13T13:44:00Z">
            <w:rPr>
              <w:del w:id="324" w:author="Julie Decock" w:date="2013-05-13T13:43:00Z"/>
              <w:sz w:val="24"/>
              <w:szCs w:val="24"/>
              <w:lang w:val="en-GB"/>
            </w:rPr>
          </w:rPrChange>
        </w:rPr>
      </w:pPr>
    </w:p>
    <w:p w:rsidR="00F66238" w:rsidRPr="00051405" w:rsidDel="00051405" w:rsidRDefault="00F66238" w:rsidP="00F66238">
      <w:pPr>
        <w:ind w:left="1410" w:hanging="1410"/>
        <w:jc w:val="both"/>
        <w:rPr>
          <w:del w:id="325" w:author="Julie Decock" w:date="2013-05-13T13:43:00Z"/>
          <w:rFonts w:ascii="Arial" w:hAnsi="Arial" w:cs="Arial"/>
          <w:sz w:val="22"/>
          <w:szCs w:val="22"/>
          <w:lang w:val="en-GB"/>
          <w:rPrChange w:id="326" w:author="Julie Decock" w:date="2013-05-13T13:44:00Z">
            <w:rPr>
              <w:del w:id="327" w:author="Julie Decock" w:date="2013-05-13T13:43:00Z"/>
              <w:sz w:val="24"/>
              <w:szCs w:val="24"/>
              <w:lang w:val="en-GB"/>
            </w:rPr>
          </w:rPrChange>
        </w:rPr>
      </w:pPr>
      <w:del w:id="328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329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2003-2008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330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  <w:delText>PhD at the Lab of Experimental Oncology (LEO), Leuvens Kanker Instituut – KULeuven, Belgium</w:delText>
        </w:r>
      </w:del>
    </w:p>
    <w:p w:rsidR="00F66238" w:rsidRPr="00051405" w:rsidDel="00051405" w:rsidRDefault="00F66238" w:rsidP="00F66238">
      <w:pPr>
        <w:ind w:left="1410"/>
        <w:jc w:val="both"/>
        <w:rPr>
          <w:del w:id="331" w:author="Julie Decock" w:date="2013-05-13T13:43:00Z"/>
          <w:rFonts w:ascii="Arial" w:hAnsi="Arial" w:cs="Arial"/>
          <w:sz w:val="22"/>
          <w:szCs w:val="22"/>
          <w:lang w:val="en-US"/>
          <w:rPrChange w:id="332" w:author="Julie Decock" w:date="2013-05-13T13:44:00Z">
            <w:rPr>
              <w:del w:id="333" w:author="Julie Decock" w:date="2013-05-13T13:43:00Z"/>
              <w:sz w:val="24"/>
              <w:szCs w:val="24"/>
              <w:lang w:val="en-US"/>
            </w:rPr>
          </w:rPrChange>
        </w:rPr>
      </w:pPr>
      <w:del w:id="334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US"/>
            <w:rPrChange w:id="335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“The clinical relevance of (circulating) proteases in breast cancer: matrix metalloproteinases and cathepsins.”</w:delText>
        </w:r>
      </w:del>
    </w:p>
    <w:p w:rsidR="00F66238" w:rsidRPr="00051405" w:rsidDel="00051405" w:rsidRDefault="00F66238" w:rsidP="00F66238">
      <w:pPr>
        <w:ind w:left="1410"/>
        <w:jc w:val="both"/>
        <w:rPr>
          <w:del w:id="336" w:author="Julie Decock" w:date="2013-05-13T13:43:00Z"/>
          <w:rFonts w:ascii="Arial" w:hAnsi="Arial" w:cs="Arial"/>
          <w:sz w:val="22"/>
          <w:szCs w:val="22"/>
          <w:lang w:val="en-GB"/>
          <w:rPrChange w:id="337" w:author="Julie Decock" w:date="2013-05-13T13:44:00Z">
            <w:rPr>
              <w:del w:id="338" w:author="Julie Decock" w:date="2013-05-13T13:43:00Z"/>
              <w:sz w:val="24"/>
              <w:szCs w:val="24"/>
              <w:lang w:val="nl-BE"/>
            </w:rPr>
          </w:rPrChange>
        </w:rPr>
      </w:pPr>
    </w:p>
    <w:p w:rsidR="00F66238" w:rsidRPr="00051405" w:rsidDel="00051405" w:rsidRDefault="00F66238" w:rsidP="00F66238">
      <w:pPr>
        <w:ind w:left="1410" w:hanging="1410"/>
        <w:jc w:val="both"/>
        <w:rPr>
          <w:del w:id="339" w:author="Julie Decock" w:date="2013-05-13T13:43:00Z"/>
          <w:rFonts w:ascii="Arial" w:hAnsi="Arial" w:cs="Arial"/>
          <w:sz w:val="22"/>
          <w:szCs w:val="22"/>
          <w:lang w:val="en-GB"/>
          <w:rPrChange w:id="340" w:author="Julie Decock" w:date="2013-05-13T13:44:00Z">
            <w:rPr>
              <w:del w:id="341" w:author="Julie Decock" w:date="2013-05-13T13:43:00Z"/>
              <w:sz w:val="24"/>
              <w:szCs w:val="24"/>
              <w:lang w:val="en-GB"/>
            </w:rPr>
          </w:rPrChange>
        </w:rPr>
      </w:pPr>
      <w:del w:id="342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343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2003-2008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344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  <w:delText xml:space="preserve">Coordinator of blood bank </w:delText>
        </w:r>
        <w:r w:rsidR="00D15C09" w:rsidRPr="00051405" w:rsidDel="00051405">
          <w:rPr>
            <w:rFonts w:ascii="Arial" w:hAnsi="Arial" w:cs="Arial"/>
            <w:sz w:val="22"/>
            <w:szCs w:val="22"/>
            <w:lang w:val="en-GB"/>
            <w:rPrChange w:id="345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at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346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 the Multidisciplinary Breast Centr</w:delText>
        </w:r>
        <w:r w:rsidR="00ED4302" w:rsidRPr="00051405" w:rsidDel="00051405">
          <w:rPr>
            <w:rFonts w:ascii="Arial" w:hAnsi="Arial" w:cs="Arial"/>
            <w:sz w:val="22"/>
            <w:szCs w:val="22"/>
            <w:lang w:val="en-GB"/>
            <w:rPrChange w:id="347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e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348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, UZ Leuven, Belgium</w:delText>
        </w:r>
      </w:del>
    </w:p>
    <w:p w:rsidR="00F66238" w:rsidRPr="00051405" w:rsidRDefault="00F66238" w:rsidP="00F66238">
      <w:pPr>
        <w:jc w:val="both"/>
        <w:rPr>
          <w:rFonts w:ascii="Arial" w:hAnsi="Arial" w:cs="Arial"/>
          <w:sz w:val="22"/>
          <w:szCs w:val="22"/>
          <w:lang w:val="en-US"/>
          <w:rPrChange w:id="349" w:author="Julie Decock" w:date="2013-05-13T13:44:00Z">
            <w:rPr>
              <w:sz w:val="24"/>
              <w:szCs w:val="24"/>
              <w:lang w:val="en-US"/>
            </w:rPr>
          </w:rPrChange>
        </w:rPr>
      </w:pPr>
    </w:p>
    <w:p w:rsidR="00F66238" w:rsidRPr="00051405" w:rsidDel="00051405" w:rsidRDefault="00F66238" w:rsidP="00F66238">
      <w:pPr>
        <w:numPr>
          <w:ilvl w:val="1"/>
          <w:numId w:val="7"/>
        </w:numPr>
        <w:jc w:val="both"/>
        <w:rPr>
          <w:del w:id="350" w:author="Julie Decock" w:date="2013-05-13T13:42:00Z"/>
          <w:rFonts w:ascii="Arial" w:hAnsi="Arial" w:cs="Arial"/>
          <w:sz w:val="22"/>
          <w:szCs w:val="22"/>
          <w:lang w:val="en-GB"/>
          <w:rPrChange w:id="351" w:author="Julie Decock" w:date="2013-05-13T13:44:00Z">
            <w:rPr>
              <w:del w:id="352" w:author="Julie Decock" w:date="2013-05-13T13:42:00Z"/>
              <w:sz w:val="24"/>
              <w:szCs w:val="24"/>
              <w:lang w:val="en-GB"/>
            </w:rPr>
          </w:rPrChange>
        </w:rPr>
      </w:pPr>
      <w:del w:id="353" w:author="Julie Decock" w:date="2013-05-13T13:42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354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Master thesis at the Lab of Molecular Oncology (KGEN), AZ VUB Jette, Brussels, Belgium</w:delText>
        </w:r>
      </w:del>
    </w:p>
    <w:p w:rsidR="00F66238" w:rsidRPr="00051405" w:rsidDel="00051405" w:rsidRDefault="00F66238" w:rsidP="00F66238">
      <w:pPr>
        <w:pStyle w:val="BodyTextIndent2"/>
        <w:ind w:left="1410" w:firstLine="6"/>
        <w:jc w:val="both"/>
        <w:rPr>
          <w:del w:id="355" w:author="Julie Decock" w:date="2013-05-13T13:42:00Z"/>
          <w:rFonts w:cs="Arial"/>
          <w:szCs w:val="22"/>
          <w:rPrChange w:id="356" w:author="Julie Decock" w:date="2013-05-13T13:44:00Z">
            <w:rPr>
              <w:del w:id="357" w:author="Julie Decock" w:date="2013-05-13T13:42:00Z"/>
              <w:rFonts w:ascii="Times New Roman" w:hAnsi="Times New Roman"/>
              <w:sz w:val="24"/>
              <w:szCs w:val="24"/>
            </w:rPr>
          </w:rPrChange>
        </w:rPr>
      </w:pPr>
      <w:del w:id="358" w:author="Julie Decock" w:date="2013-05-13T13:42:00Z">
        <w:r w:rsidRPr="00051405" w:rsidDel="00051405">
          <w:rPr>
            <w:rFonts w:cs="Arial"/>
            <w:szCs w:val="22"/>
            <w:rPrChange w:id="359" w:author="Julie Decock" w:date="2013-05-13T13:44:00Z">
              <w:rPr>
                <w:rFonts w:ascii="Times New Roman" w:hAnsi="Times New Roman"/>
                <w:sz w:val="24"/>
                <w:szCs w:val="24"/>
              </w:rPr>
            </w:rPrChange>
          </w:rPr>
          <w:delText>“Might heterozygous BRCA1- and BRCA2- mutation have an influence on the stability of the genomic DNA?”</w:delText>
        </w:r>
      </w:del>
    </w:p>
    <w:p w:rsidR="00F66238" w:rsidRPr="00051405" w:rsidDel="00051405" w:rsidRDefault="00F66238" w:rsidP="008A4224">
      <w:pPr>
        <w:jc w:val="both"/>
        <w:rPr>
          <w:del w:id="360" w:author="Julie Decock" w:date="2013-05-13T13:42:00Z"/>
          <w:rFonts w:ascii="Arial" w:hAnsi="Arial" w:cs="Arial"/>
          <w:b/>
          <w:sz w:val="22"/>
          <w:szCs w:val="22"/>
          <w:u w:val="single"/>
          <w:lang w:val="en-GB"/>
          <w:rPrChange w:id="361" w:author="Julie Decock" w:date="2013-05-13T13:44:00Z">
            <w:rPr>
              <w:del w:id="362" w:author="Julie Decock" w:date="2013-05-13T13:42:00Z"/>
              <w:b/>
              <w:sz w:val="24"/>
              <w:szCs w:val="24"/>
              <w:u w:val="single"/>
              <w:lang w:val="en-GB"/>
            </w:rPr>
          </w:rPrChange>
        </w:rPr>
      </w:pPr>
    </w:p>
    <w:p w:rsidR="00F66238" w:rsidRPr="00051405" w:rsidDel="00051405" w:rsidRDefault="00F66238" w:rsidP="008A4224">
      <w:pPr>
        <w:jc w:val="both"/>
        <w:rPr>
          <w:del w:id="363" w:author="Julie Decock" w:date="2013-05-13T13:42:00Z"/>
          <w:rFonts w:ascii="Arial" w:hAnsi="Arial" w:cs="Arial"/>
          <w:b/>
          <w:sz w:val="22"/>
          <w:szCs w:val="22"/>
          <w:u w:val="single"/>
          <w:lang w:val="en-GB"/>
          <w:rPrChange w:id="364" w:author="Julie Decock" w:date="2013-05-13T13:44:00Z">
            <w:rPr>
              <w:del w:id="365" w:author="Julie Decock" w:date="2013-05-13T13:42:00Z"/>
              <w:b/>
              <w:sz w:val="24"/>
              <w:szCs w:val="24"/>
              <w:u w:val="single"/>
              <w:lang w:val="en-GB"/>
            </w:rPr>
          </w:rPrChange>
        </w:rPr>
      </w:pPr>
    </w:p>
    <w:p w:rsidR="00D15C09" w:rsidRPr="00051405" w:rsidDel="00051405" w:rsidRDefault="00D15C09" w:rsidP="008A4224">
      <w:pPr>
        <w:jc w:val="both"/>
        <w:rPr>
          <w:del w:id="366" w:author="Julie Decock" w:date="2013-05-13T13:43:00Z"/>
          <w:rFonts w:ascii="Arial" w:hAnsi="Arial" w:cs="Arial"/>
          <w:b/>
          <w:sz w:val="22"/>
          <w:szCs w:val="22"/>
          <w:u w:val="single"/>
          <w:lang w:val="en-GB"/>
          <w:rPrChange w:id="367" w:author="Julie Decock" w:date="2013-05-13T13:44:00Z">
            <w:rPr>
              <w:del w:id="368" w:author="Julie Decock" w:date="2013-05-13T13:43:00Z"/>
              <w:b/>
              <w:sz w:val="24"/>
              <w:szCs w:val="24"/>
              <w:u w:val="single"/>
              <w:lang w:val="en-GB"/>
            </w:rPr>
          </w:rPrChange>
        </w:rPr>
      </w:pPr>
    </w:p>
    <w:p w:rsidR="00051405" w:rsidRPr="00051405" w:rsidRDefault="00051405" w:rsidP="00051405">
      <w:pPr>
        <w:jc w:val="both"/>
        <w:rPr>
          <w:ins w:id="369" w:author="Julie Decock" w:date="2013-05-13T13:43:00Z"/>
          <w:rFonts w:ascii="Arial" w:hAnsi="Arial" w:cs="Arial"/>
          <w:b/>
          <w:sz w:val="22"/>
          <w:szCs w:val="22"/>
          <w:u w:val="single"/>
          <w:lang w:val="en-GB"/>
          <w:rPrChange w:id="370" w:author="Julie Decock" w:date="2013-05-13T13:44:00Z">
            <w:rPr>
              <w:ins w:id="371" w:author="Julie Decock" w:date="2013-05-13T13:43:00Z"/>
              <w:rFonts w:ascii="Arial" w:hAnsi="Arial" w:cs="Arial"/>
              <w:b/>
              <w:sz w:val="22"/>
              <w:szCs w:val="22"/>
              <w:u w:val="single"/>
              <w:lang w:val="en-GB"/>
            </w:rPr>
          </w:rPrChange>
        </w:rPr>
      </w:pPr>
      <w:ins w:id="372" w:author="Julie Decock" w:date="2013-05-13T13:43:00Z">
        <w:r w:rsidRPr="00051405">
          <w:rPr>
            <w:rFonts w:ascii="Arial" w:hAnsi="Arial" w:cs="Arial"/>
            <w:b/>
            <w:sz w:val="22"/>
            <w:szCs w:val="22"/>
            <w:u w:val="single"/>
            <w:lang w:val="en-GB"/>
            <w:rPrChange w:id="373" w:author="Julie Decock" w:date="2013-05-13T13:44:00Z">
              <w:rPr>
                <w:rFonts w:ascii="Arial" w:hAnsi="Arial" w:cs="Arial"/>
                <w:b/>
                <w:sz w:val="22"/>
                <w:szCs w:val="22"/>
                <w:u w:val="single"/>
                <w:lang w:val="en-GB"/>
              </w:rPr>
            </w:rPrChange>
          </w:rPr>
          <w:t>Academic qualifications</w:t>
        </w:r>
      </w:ins>
    </w:p>
    <w:p w:rsidR="00051405" w:rsidRPr="00051405" w:rsidRDefault="00051405" w:rsidP="00051405">
      <w:pPr>
        <w:jc w:val="both"/>
        <w:rPr>
          <w:ins w:id="374" w:author="Julie Decock" w:date="2013-05-13T13:43:00Z"/>
          <w:rFonts w:ascii="Arial" w:hAnsi="Arial" w:cs="Arial"/>
          <w:sz w:val="22"/>
          <w:szCs w:val="22"/>
          <w:lang w:val="en-US"/>
          <w:rPrChange w:id="375" w:author="Julie Decock" w:date="2013-05-13T13:44:00Z">
            <w:rPr>
              <w:ins w:id="376" w:author="Julie Decock" w:date="2013-05-13T13:43:00Z"/>
              <w:rFonts w:ascii="Arial" w:hAnsi="Arial" w:cs="Arial"/>
              <w:sz w:val="22"/>
              <w:szCs w:val="22"/>
              <w:lang w:val="en-US"/>
            </w:rPr>
          </w:rPrChange>
        </w:rPr>
      </w:pPr>
    </w:p>
    <w:p w:rsidR="00051405" w:rsidRPr="00051405" w:rsidRDefault="00051405" w:rsidP="00051405">
      <w:pPr>
        <w:ind w:left="1412" w:hanging="1410"/>
        <w:jc w:val="both"/>
        <w:rPr>
          <w:ins w:id="377" w:author="Julie Decock" w:date="2013-05-13T13:43:00Z"/>
          <w:rFonts w:ascii="Arial" w:hAnsi="Arial" w:cs="Arial"/>
          <w:sz w:val="22"/>
          <w:szCs w:val="22"/>
          <w:lang w:val="en-US"/>
          <w:rPrChange w:id="378" w:author="Julie Decock" w:date="2013-05-13T13:44:00Z">
            <w:rPr>
              <w:ins w:id="379" w:author="Julie Decock" w:date="2013-05-13T13:43:00Z"/>
              <w:rFonts w:ascii="Arial" w:hAnsi="Arial" w:cs="Arial"/>
              <w:sz w:val="22"/>
              <w:szCs w:val="22"/>
              <w:lang w:val="en-US"/>
            </w:rPr>
          </w:rPrChange>
        </w:rPr>
      </w:pPr>
      <w:ins w:id="380" w:author="Julie Decock" w:date="2013-05-13T13:43:00Z">
        <w:r w:rsidRPr="00051405">
          <w:rPr>
            <w:rFonts w:ascii="Arial" w:hAnsi="Arial" w:cs="Arial"/>
            <w:sz w:val="22"/>
            <w:szCs w:val="22"/>
            <w:lang w:val="en-US"/>
            <w:rPrChange w:id="381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2003-2008</w:t>
        </w:r>
        <w:r w:rsidRPr="00051405">
          <w:rPr>
            <w:rFonts w:ascii="Arial" w:hAnsi="Arial" w:cs="Arial"/>
            <w:sz w:val="22"/>
            <w:szCs w:val="22"/>
            <w:lang w:val="en-US"/>
            <w:rPrChange w:id="382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ab/>
          <w:t xml:space="preserve">PhD in Medical Sciences, Faculty of Medicine,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383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KULeuven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384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, Belgium</w:t>
        </w:r>
      </w:ins>
    </w:p>
    <w:p w:rsidR="00051405" w:rsidRPr="00051405" w:rsidRDefault="00051405" w:rsidP="00051405">
      <w:pPr>
        <w:spacing w:after="180"/>
        <w:ind w:left="1412"/>
        <w:jc w:val="both"/>
        <w:rPr>
          <w:ins w:id="385" w:author="Julie Decock" w:date="2013-05-13T13:43:00Z"/>
          <w:rFonts w:ascii="Arial" w:hAnsi="Arial" w:cs="Arial"/>
          <w:sz w:val="22"/>
          <w:szCs w:val="22"/>
          <w:lang w:val="en-US"/>
          <w:rPrChange w:id="386" w:author="Julie Decock" w:date="2013-05-13T13:44:00Z">
            <w:rPr>
              <w:ins w:id="387" w:author="Julie Decock" w:date="2013-05-13T13:43:00Z"/>
              <w:rFonts w:ascii="Arial" w:hAnsi="Arial" w:cs="Arial"/>
              <w:sz w:val="22"/>
              <w:szCs w:val="22"/>
              <w:lang w:val="en-US"/>
            </w:rPr>
          </w:rPrChange>
        </w:rPr>
      </w:pPr>
      <w:ins w:id="388" w:author="Julie Decock" w:date="2013-05-13T13:43:00Z">
        <w:r w:rsidRPr="00051405">
          <w:rPr>
            <w:rFonts w:ascii="Arial" w:hAnsi="Arial" w:cs="Arial"/>
            <w:sz w:val="22"/>
            <w:szCs w:val="22"/>
            <w:lang w:val="en-US"/>
            <w:rPrChange w:id="389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“The clinical relevance of (circulating) proteases in breast cancer: matrix metalloproteinases and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390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cathepsins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391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.”</w:t>
        </w:r>
      </w:ins>
    </w:p>
    <w:p w:rsidR="00051405" w:rsidRPr="00051405" w:rsidRDefault="00051405" w:rsidP="00051405">
      <w:pPr>
        <w:ind w:left="1412" w:hanging="1410"/>
        <w:jc w:val="both"/>
        <w:rPr>
          <w:ins w:id="392" w:author="Julie Decock" w:date="2013-05-13T13:43:00Z"/>
          <w:rFonts w:ascii="Arial" w:hAnsi="Arial" w:cs="Arial"/>
          <w:sz w:val="22"/>
          <w:szCs w:val="22"/>
          <w:lang w:val="nl-BE"/>
          <w:rPrChange w:id="393" w:author="Julie Decock" w:date="2013-05-13T13:44:00Z">
            <w:rPr>
              <w:ins w:id="394" w:author="Julie Decock" w:date="2013-05-13T13:43:00Z"/>
              <w:rFonts w:ascii="Arial" w:hAnsi="Arial" w:cs="Arial"/>
              <w:sz w:val="22"/>
              <w:szCs w:val="22"/>
              <w:lang w:val="nl-BE"/>
            </w:rPr>
          </w:rPrChange>
        </w:rPr>
      </w:pPr>
      <w:ins w:id="395" w:author="Julie Decock" w:date="2013-05-13T13:43:00Z">
        <w:r w:rsidRPr="00051405">
          <w:rPr>
            <w:rFonts w:ascii="Arial" w:hAnsi="Arial" w:cs="Arial"/>
            <w:sz w:val="22"/>
            <w:szCs w:val="22"/>
            <w:lang w:val="nl-BE"/>
            <w:rPrChange w:id="396" w:author="Julie Decock" w:date="2013-05-13T13:44:00Z">
              <w:rPr>
                <w:rFonts w:ascii="Arial" w:hAnsi="Arial" w:cs="Arial"/>
                <w:sz w:val="22"/>
                <w:szCs w:val="22"/>
                <w:lang w:val="nl-BE"/>
              </w:rPr>
            </w:rPrChange>
          </w:rPr>
          <w:t>1998-2002</w:t>
        </w:r>
        <w:r w:rsidRPr="00051405">
          <w:rPr>
            <w:rFonts w:ascii="Arial" w:hAnsi="Arial" w:cs="Arial"/>
            <w:sz w:val="22"/>
            <w:szCs w:val="22"/>
            <w:lang w:val="nl-BE"/>
            <w:rPrChange w:id="397" w:author="Julie Decock" w:date="2013-05-13T13:44:00Z">
              <w:rPr>
                <w:rFonts w:ascii="Arial" w:hAnsi="Arial" w:cs="Arial"/>
                <w:sz w:val="22"/>
                <w:szCs w:val="22"/>
                <w:lang w:val="nl-BE"/>
              </w:rPr>
            </w:rPrChange>
          </w:rPr>
          <w:tab/>
          <w:t>Master in Biomedical Sciences, Vrije Universiteit Brussel (VUB), Belgium</w:t>
        </w:r>
      </w:ins>
    </w:p>
    <w:p w:rsidR="00051405" w:rsidRPr="00051405" w:rsidRDefault="00051405" w:rsidP="00051405">
      <w:pPr>
        <w:pStyle w:val="BodyTextIndent2"/>
        <w:ind w:left="1412" w:firstLine="6"/>
        <w:jc w:val="both"/>
        <w:rPr>
          <w:ins w:id="398" w:author="Julie Decock" w:date="2013-05-13T13:43:00Z"/>
          <w:rFonts w:cs="Arial"/>
          <w:szCs w:val="22"/>
          <w:rPrChange w:id="399" w:author="Julie Decock" w:date="2013-05-13T13:44:00Z">
            <w:rPr>
              <w:ins w:id="400" w:author="Julie Decock" w:date="2013-05-13T13:43:00Z"/>
              <w:rFonts w:cs="Arial"/>
              <w:szCs w:val="22"/>
            </w:rPr>
          </w:rPrChange>
        </w:rPr>
      </w:pPr>
      <w:ins w:id="401" w:author="Julie Decock" w:date="2013-05-13T13:43:00Z">
        <w:r w:rsidRPr="00051405">
          <w:rPr>
            <w:rFonts w:cs="Arial"/>
            <w:szCs w:val="22"/>
            <w:rPrChange w:id="402" w:author="Julie Decock" w:date="2013-05-13T13:44:00Z">
              <w:rPr>
                <w:rFonts w:cs="Arial"/>
                <w:szCs w:val="22"/>
              </w:rPr>
            </w:rPrChange>
          </w:rPr>
          <w:t>“Might heterozygous BRCA1- and BRCA2- mutation have an influence on the stability of the genomic DNA?”</w:t>
        </w:r>
      </w:ins>
    </w:p>
    <w:p w:rsidR="00EB59FA" w:rsidRPr="00051405" w:rsidDel="00051405" w:rsidRDefault="00EB59FA" w:rsidP="008A4224">
      <w:pPr>
        <w:jc w:val="both"/>
        <w:rPr>
          <w:del w:id="403" w:author="Julie Decock" w:date="2013-05-13T13:43:00Z"/>
          <w:rFonts w:ascii="Arial" w:hAnsi="Arial" w:cs="Arial"/>
          <w:b/>
          <w:sz w:val="22"/>
          <w:szCs w:val="22"/>
          <w:u w:val="single"/>
          <w:lang w:val="en-GB"/>
          <w:rPrChange w:id="404" w:author="Julie Decock" w:date="2013-05-13T13:44:00Z">
            <w:rPr>
              <w:del w:id="405" w:author="Julie Decock" w:date="2013-05-13T13:43:00Z"/>
              <w:b/>
              <w:sz w:val="24"/>
              <w:szCs w:val="24"/>
              <w:u w:val="single"/>
              <w:lang w:val="en-GB"/>
            </w:rPr>
          </w:rPrChange>
        </w:rPr>
      </w:pPr>
      <w:del w:id="406" w:author="Julie Decock" w:date="2013-05-13T13:43:00Z">
        <w:r w:rsidRPr="00051405" w:rsidDel="00051405">
          <w:rPr>
            <w:rFonts w:ascii="Arial" w:hAnsi="Arial" w:cs="Arial"/>
            <w:b/>
            <w:sz w:val="22"/>
            <w:szCs w:val="22"/>
            <w:u w:val="single"/>
            <w:lang w:val="en-GB"/>
            <w:rPrChange w:id="407" w:author="Julie Decock" w:date="2013-05-13T13:44:00Z">
              <w:rPr>
                <w:b/>
                <w:sz w:val="24"/>
                <w:szCs w:val="24"/>
                <w:u w:val="single"/>
                <w:lang w:val="en-GB"/>
              </w:rPr>
            </w:rPrChange>
          </w:rPr>
          <w:delText>Education</w:delText>
        </w:r>
      </w:del>
    </w:p>
    <w:p w:rsidR="00647E1C" w:rsidRPr="00051405" w:rsidDel="00051405" w:rsidRDefault="00647E1C" w:rsidP="008A4224">
      <w:pPr>
        <w:jc w:val="both"/>
        <w:rPr>
          <w:del w:id="408" w:author="Julie Decock" w:date="2013-05-13T13:43:00Z"/>
          <w:rFonts w:ascii="Arial" w:hAnsi="Arial" w:cs="Arial"/>
          <w:sz w:val="22"/>
          <w:szCs w:val="22"/>
          <w:lang w:val="en-US"/>
          <w:rPrChange w:id="409" w:author="Julie Decock" w:date="2013-05-13T13:44:00Z">
            <w:rPr>
              <w:del w:id="410" w:author="Julie Decock" w:date="2013-05-13T13:43:00Z"/>
              <w:sz w:val="24"/>
              <w:szCs w:val="24"/>
              <w:lang w:val="en-US"/>
            </w:rPr>
          </w:rPrChange>
        </w:rPr>
      </w:pPr>
    </w:p>
    <w:p w:rsidR="00647E1C" w:rsidRPr="00051405" w:rsidDel="00051405" w:rsidRDefault="00647E1C" w:rsidP="008A4224">
      <w:pPr>
        <w:ind w:left="1410" w:hanging="1410"/>
        <w:jc w:val="both"/>
        <w:rPr>
          <w:del w:id="411" w:author="Julie Decock" w:date="2013-05-13T13:43:00Z"/>
          <w:rFonts w:ascii="Arial" w:hAnsi="Arial" w:cs="Arial"/>
          <w:sz w:val="22"/>
          <w:szCs w:val="22"/>
          <w:lang w:val="en-US"/>
          <w:rPrChange w:id="412" w:author="Julie Decock" w:date="2013-05-13T13:44:00Z">
            <w:rPr>
              <w:del w:id="413" w:author="Julie Decock" w:date="2013-05-13T13:43:00Z"/>
              <w:sz w:val="24"/>
              <w:szCs w:val="24"/>
              <w:lang w:val="en-US"/>
            </w:rPr>
          </w:rPrChange>
        </w:rPr>
      </w:pPr>
      <w:del w:id="414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US"/>
            <w:rPrChange w:id="415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2003-</w:delText>
        </w:r>
        <w:r w:rsidR="009811B7" w:rsidRPr="00051405" w:rsidDel="00051405">
          <w:rPr>
            <w:rFonts w:ascii="Arial" w:hAnsi="Arial" w:cs="Arial"/>
            <w:sz w:val="22"/>
            <w:szCs w:val="22"/>
            <w:lang w:val="en-US"/>
            <w:rPrChange w:id="416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2008</w:delText>
        </w:r>
        <w:r w:rsidRPr="00051405" w:rsidDel="00051405">
          <w:rPr>
            <w:rFonts w:ascii="Arial" w:hAnsi="Arial" w:cs="Arial"/>
            <w:sz w:val="22"/>
            <w:szCs w:val="22"/>
            <w:lang w:val="en-US"/>
            <w:rPrChange w:id="417" w:author="Julie Decock" w:date="2013-05-13T13:44:00Z">
              <w:rPr>
                <w:sz w:val="24"/>
                <w:szCs w:val="24"/>
                <w:lang w:val="en-US"/>
              </w:rPr>
            </w:rPrChange>
          </w:rPr>
          <w:tab/>
        </w:r>
        <w:r w:rsidR="00D37841" w:rsidRPr="00051405" w:rsidDel="00051405">
          <w:rPr>
            <w:rFonts w:ascii="Arial" w:hAnsi="Arial" w:cs="Arial"/>
            <w:sz w:val="22"/>
            <w:szCs w:val="22"/>
            <w:lang w:val="en-US"/>
            <w:rPrChange w:id="418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PhD</w:delText>
        </w:r>
        <w:r w:rsidRPr="00051405" w:rsidDel="00051405">
          <w:rPr>
            <w:rFonts w:ascii="Arial" w:hAnsi="Arial" w:cs="Arial"/>
            <w:sz w:val="22"/>
            <w:szCs w:val="22"/>
            <w:lang w:val="en-US"/>
            <w:rPrChange w:id="419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 in Medical Sciences, </w:delText>
        </w:r>
        <w:r w:rsidR="00BB0202" w:rsidRPr="00051405" w:rsidDel="00051405">
          <w:rPr>
            <w:rFonts w:ascii="Arial" w:hAnsi="Arial" w:cs="Arial"/>
            <w:sz w:val="22"/>
            <w:szCs w:val="22"/>
            <w:lang w:val="en-US"/>
            <w:rPrChange w:id="420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Faculty of Medicine, </w:delText>
        </w:r>
        <w:r w:rsidRPr="00051405" w:rsidDel="00051405">
          <w:rPr>
            <w:rFonts w:ascii="Arial" w:hAnsi="Arial" w:cs="Arial"/>
            <w:sz w:val="22"/>
            <w:szCs w:val="22"/>
            <w:lang w:val="en-US"/>
            <w:rPrChange w:id="421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Katholieke Universiteit Leuven (KUL</w:delText>
        </w:r>
        <w:r w:rsidR="00C50497" w:rsidRPr="00051405" w:rsidDel="00051405">
          <w:rPr>
            <w:rFonts w:ascii="Arial" w:hAnsi="Arial" w:cs="Arial"/>
            <w:sz w:val="22"/>
            <w:szCs w:val="22"/>
            <w:lang w:val="en-US"/>
            <w:rPrChange w:id="422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euven</w:delText>
        </w:r>
        <w:r w:rsidRPr="00051405" w:rsidDel="00051405">
          <w:rPr>
            <w:rFonts w:ascii="Arial" w:hAnsi="Arial" w:cs="Arial"/>
            <w:sz w:val="22"/>
            <w:szCs w:val="22"/>
            <w:lang w:val="en-US"/>
            <w:rPrChange w:id="423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)</w:delText>
        </w:r>
        <w:r w:rsidR="009811B7" w:rsidRPr="00051405" w:rsidDel="00051405">
          <w:rPr>
            <w:rFonts w:ascii="Arial" w:hAnsi="Arial" w:cs="Arial"/>
            <w:sz w:val="22"/>
            <w:szCs w:val="22"/>
            <w:lang w:val="en-US"/>
            <w:rPrChange w:id="424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, </w:delText>
        </w:r>
        <w:r w:rsidR="00C50497" w:rsidRPr="00051405" w:rsidDel="00051405">
          <w:rPr>
            <w:rFonts w:ascii="Arial" w:hAnsi="Arial" w:cs="Arial"/>
            <w:sz w:val="22"/>
            <w:szCs w:val="22"/>
            <w:lang w:val="en-US"/>
            <w:rPrChange w:id="425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Leuven, </w:delText>
        </w:r>
        <w:r w:rsidR="009811B7" w:rsidRPr="00051405" w:rsidDel="00051405">
          <w:rPr>
            <w:rFonts w:ascii="Arial" w:hAnsi="Arial" w:cs="Arial"/>
            <w:sz w:val="22"/>
            <w:szCs w:val="22"/>
            <w:lang w:val="en-US"/>
            <w:rPrChange w:id="426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Belgium</w:delText>
        </w:r>
      </w:del>
    </w:p>
    <w:p w:rsidR="00647E1C" w:rsidRPr="00051405" w:rsidDel="00051405" w:rsidRDefault="00647E1C" w:rsidP="008A4224">
      <w:pPr>
        <w:jc w:val="both"/>
        <w:rPr>
          <w:del w:id="427" w:author="Julie Decock" w:date="2013-05-13T13:43:00Z"/>
          <w:rFonts w:ascii="Arial" w:hAnsi="Arial" w:cs="Arial"/>
          <w:sz w:val="22"/>
          <w:szCs w:val="22"/>
          <w:lang w:val="en-US"/>
          <w:rPrChange w:id="428" w:author="Julie Decock" w:date="2013-05-13T13:44:00Z">
            <w:rPr>
              <w:del w:id="429" w:author="Julie Decock" w:date="2013-05-13T13:43:00Z"/>
              <w:sz w:val="24"/>
              <w:szCs w:val="24"/>
              <w:lang w:val="en-US"/>
            </w:rPr>
          </w:rPrChange>
        </w:rPr>
      </w:pPr>
    </w:p>
    <w:p w:rsidR="00647E1C" w:rsidRPr="00051405" w:rsidDel="00051405" w:rsidRDefault="00647E1C" w:rsidP="00C50497">
      <w:pPr>
        <w:ind w:left="1410" w:hanging="1410"/>
        <w:jc w:val="both"/>
        <w:rPr>
          <w:del w:id="430" w:author="Julie Decock" w:date="2013-05-13T13:43:00Z"/>
          <w:rFonts w:ascii="Arial" w:hAnsi="Arial" w:cs="Arial"/>
          <w:sz w:val="22"/>
          <w:szCs w:val="22"/>
          <w:lang w:val="en-GB"/>
          <w:rPrChange w:id="431" w:author="Julie Decock" w:date="2013-05-13T13:44:00Z">
            <w:rPr>
              <w:del w:id="432" w:author="Julie Decock" w:date="2013-05-13T13:43:00Z"/>
              <w:sz w:val="24"/>
              <w:szCs w:val="24"/>
              <w:lang w:val="nl-BE"/>
            </w:rPr>
          </w:rPrChange>
        </w:rPr>
      </w:pPr>
      <w:del w:id="433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434" w:author="Julie Decock" w:date="2013-05-13T13:44:00Z">
              <w:rPr>
                <w:sz w:val="24"/>
                <w:szCs w:val="24"/>
                <w:lang w:val="nl-BE"/>
              </w:rPr>
            </w:rPrChange>
          </w:rPr>
          <w:delText>1998-2002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435" w:author="Julie Decock" w:date="2013-05-13T13:44:00Z">
              <w:rPr>
                <w:sz w:val="24"/>
                <w:szCs w:val="24"/>
                <w:lang w:val="nl-BE"/>
              </w:rPr>
            </w:rPrChange>
          </w:rPr>
          <w:tab/>
          <w:delText>Master in Biomedical Sciences, Vrije Universiteit Brussel (VUB)</w:delText>
        </w:r>
        <w:r w:rsidR="009811B7" w:rsidRPr="00051405" w:rsidDel="00051405">
          <w:rPr>
            <w:rFonts w:ascii="Arial" w:hAnsi="Arial" w:cs="Arial"/>
            <w:sz w:val="22"/>
            <w:szCs w:val="22"/>
            <w:lang w:val="en-GB"/>
            <w:rPrChange w:id="436" w:author="Julie Decock" w:date="2013-05-13T13:44:00Z">
              <w:rPr>
                <w:sz w:val="24"/>
                <w:szCs w:val="24"/>
                <w:lang w:val="nl-BE"/>
              </w:rPr>
            </w:rPrChange>
          </w:rPr>
          <w:delText xml:space="preserve">, </w:delText>
        </w:r>
        <w:r w:rsidR="00C50497" w:rsidRPr="00051405" w:rsidDel="00051405">
          <w:rPr>
            <w:rFonts w:ascii="Arial" w:hAnsi="Arial" w:cs="Arial"/>
            <w:sz w:val="22"/>
            <w:szCs w:val="22"/>
            <w:lang w:val="en-GB"/>
            <w:rPrChange w:id="437" w:author="Julie Decock" w:date="2013-05-13T13:44:00Z">
              <w:rPr>
                <w:sz w:val="24"/>
                <w:szCs w:val="24"/>
                <w:lang w:val="nl-BE"/>
              </w:rPr>
            </w:rPrChange>
          </w:rPr>
          <w:delText xml:space="preserve">Brussels, </w:delText>
        </w:r>
        <w:r w:rsidR="009811B7" w:rsidRPr="00051405" w:rsidDel="00051405">
          <w:rPr>
            <w:rFonts w:ascii="Arial" w:hAnsi="Arial" w:cs="Arial"/>
            <w:sz w:val="22"/>
            <w:szCs w:val="22"/>
            <w:lang w:val="en-GB"/>
            <w:rPrChange w:id="438" w:author="Julie Decock" w:date="2013-05-13T13:44:00Z">
              <w:rPr>
                <w:sz w:val="24"/>
                <w:szCs w:val="24"/>
                <w:lang w:val="nl-BE"/>
              </w:rPr>
            </w:rPrChange>
          </w:rPr>
          <w:delText>Belgium</w:delText>
        </w:r>
      </w:del>
    </w:p>
    <w:p w:rsidR="00647E1C" w:rsidRPr="00051405" w:rsidDel="00051405" w:rsidRDefault="00647E1C" w:rsidP="008A4224">
      <w:pPr>
        <w:jc w:val="both"/>
        <w:rPr>
          <w:del w:id="439" w:author="Julie Decock" w:date="2013-05-13T13:43:00Z"/>
          <w:rFonts w:ascii="Arial" w:hAnsi="Arial" w:cs="Arial"/>
          <w:sz w:val="22"/>
          <w:szCs w:val="22"/>
          <w:lang w:val="en-GB"/>
          <w:rPrChange w:id="440" w:author="Julie Decock" w:date="2013-05-13T13:44:00Z">
            <w:rPr>
              <w:del w:id="441" w:author="Julie Decock" w:date="2013-05-13T13:43:00Z"/>
              <w:sz w:val="24"/>
              <w:szCs w:val="24"/>
              <w:lang w:val="nl-BE"/>
            </w:rPr>
          </w:rPrChange>
        </w:rPr>
      </w:pPr>
    </w:p>
    <w:p w:rsidR="00EB59FA" w:rsidRPr="00051405" w:rsidDel="00051405" w:rsidRDefault="00EB59FA" w:rsidP="00C50497">
      <w:pPr>
        <w:ind w:left="1410" w:hanging="1410"/>
        <w:jc w:val="both"/>
        <w:rPr>
          <w:del w:id="442" w:author="Julie Decock" w:date="2013-05-13T13:43:00Z"/>
          <w:rFonts w:ascii="Arial" w:hAnsi="Arial" w:cs="Arial"/>
          <w:sz w:val="22"/>
          <w:szCs w:val="22"/>
          <w:lang w:val="en-GB"/>
          <w:rPrChange w:id="443" w:author="Julie Decock" w:date="2013-05-13T13:44:00Z">
            <w:rPr>
              <w:del w:id="444" w:author="Julie Decock" w:date="2013-05-13T13:43:00Z"/>
              <w:sz w:val="24"/>
              <w:szCs w:val="24"/>
              <w:lang w:val="en-GB"/>
            </w:rPr>
          </w:rPrChange>
        </w:rPr>
      </w:pPr>
      <w:del w:id="445" w:author="Julie Decock" w:date="2013-05-13T13:43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446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1992-1998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447" w:author="Julie Decock" w:date="2013-05-13T13:44:00Z">
              <w:rPr>
                <w:sz w:val="24"/>
                <w:szCs w:val="24"/>
                <w:lang w:val="en-GB"/>
              </w:rPr>
            </w:rPrChange>
          </w:rPr>
          <w:tab/>
          <w:delText>Latin &amp; Mathematics (6 hours), Sint- Andreaslyceum Sint-Kruis</w:delText>
        </w:r>
        <w:r w:rsidR="009811B7" w:rsidRPr="00051405" w:rsidDel="00051405">
          <w:rPr>
            <w:rFonts w:ascii="Arial" w:hAnsi="Arial" w:cs="Arial"/>
            <w:sz w:val="22"/>
            <w:szCs w:val="22"/>
            <w:lang w:val="en-GB"/>
            <w:rPrChange w:id="448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, </w:delText>
        </w:r>
        <w:r w:rsidR="00C50497" w:rsidRPr="00051405" w:rsidDel="00051405">
          <w:rPr>
            <w:rFonts w:ascii="Arial" w:hAnsi="Arial" w:cs="Arial"/>
            <w:sz w:val="22"/>
            <w:szCs w:val="22"/>
            <w:lang w:val="en-GB"/>
            <w:rPrChange w:id="449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Bruges, </w:delText>
        </w:r>
        <w:r w:rsidR="009811B7" w:rsidRPr="00051405" w:rsidDel="00051405">
          <w:rPr>
            <w:rFonts w:ascii="Arial" w:hAnsi="Arial" w:cs="Arial"/>
            <w:sz w:val="22"/>
            <w:szCs w:val="22"/>
            <w:lang w:val="en-GB"/>
            <w:rPrChange w:id="450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Belgium</w:delText>
        </w:r>
      </w:del>
    </w:p>
    <w:p w:rsidR="00B80D4F" w:rsidRPr="00051405" w:rsidRDefault="00B80D4F" w:rsidP="008A4224">
      <w:pPr>
        <w:jc w:val="both"/>
        <w:rPr>
          <w:rFonts w:ascii="Arial" w:hAnsi="Arial" w:cs="Arial"/>
          <w:sz w:val="22"/>
          <w:szCs w:val="22"/>
          <w:lang w:val="en-GB"/>
          <w:rPrChange w:id="451" w:author="Julie Decock" w:date="2013-05-13T13:44:00Z">
            <w:rPr>
              <w:sz w:val="24"/>
              <w:szCs w:val="24"/>
              <w:lang w:val="en-GB"/>
            </w:rPr>
          </w:rPrChange>
        </w:rPr>
      </w:pPr>
    </w:p>
    <w:p w:rsidR="00F66238" w:rsidRPr="00051405" w:rsidRDefault="00F66238" w:rsidP="008A4224">
      <w:pPr>
        <w:jc w:val="both"/>
        <w:rPr>
          <w:rFonts w:ascii="Arial" w:hAnsi="Arial" w:cs="Arial"/>
          <w:sz w:val="22"/>
          <w:szCs w:val="22"/>
          <w:lang w:val="en-GB"/>
          <w:rPrChange w:id="452" w:author="Julie Decock" w:date="2013-05-13T13:44:00Z">
            <w:rPr>
              <w:sz w:val="24"/>
              <w:szCs w:val="24"/>
              <w:lang w:val="en-GB"/>
            </w:rPr>
          </w:rPrChange>
        </w:rPr>
      </w:pPr>
    </w:p>
    <w:p w:rsidR="00D37841" w:rsidRPr="00051405" w:rsidRDefault="00F66238" w:rsidP="008A4224">
      <w:pPr>
        <w:jc w:val="both"/>
        <w:rPr>
          <w:rFonts w:ascii="Arial" w:hAnsi="Arial" w:cs="Arial"/>
          <w:b/>
          <w:sz w:val="22"/>
          <w:szCs w:val="22"/>
          <w:u w:val="single"/>
          <w:lang w:val="en-US"/>
          <w:rPrChange w:id="453" w:author="Julie Decock" w:date="2013-05-13T13:44:00Z">
            <w:rPr>
              <w:b/>
              <w:sz w:val="24"/>
              <w:szCs w:val="24"/>
              <w:u w:val="single"/>
              <w:lang w:val="en-US"/>
            </w:rPr>
          </w:rPrChange>
        </w:rPr>
      </w:pPr>
      <w:r w:rsidRPr="00051405">
        <w:rPr>
          <w:rFonts w:ascii="Arial" w:hAnsi="Arial" w:cs="Arial"/>
          <w:b/>
          <w:sz w:val="22"/>
          <w:szCs w:val="22"/>
          <w:u w:val="single"/>
          <w:lang w:val="en-US"/>
          <w:rPrChange w:id="454" w:author="Julie Decock" w:date="2013-05-13T13:44:00Z">
            <w:rPr>
              <w:b/>
              <w:sz w:val="24"/>
              <w:szCs w:val="24"/>
              <w:u w:val="single"/>
              <w:lang w:val="en-US"/>
            </w:rPr>
          </w:rPrChange>
        </w:rPr>
        <w:t>Skills</w:t>
      </w:r>
    </w:p>
    <w:p w:rsidR="00F66238" w:rsidRPr="00051405" w:rsidRDefault="00F66238" w:rsidP="008A4224">
      <w:pPr>
        <w:jc w:val="both"/>
        <w:rPr>
          <w:rFonts w:ascii="Arial" w:hAnsi="Arial" w:cs="Arial"/>
          <w:b/>
          <w:sz w:val="22"/>
          <w:szCs w:val="22"/>
          <w:u w:val="single"/>
          <w:lang w:val="en-US"/>
          <w:rPrChange w:id="455" w:author="Julie Decock" w:date="2013-05-13T13:44:00Z">
            <w:rPr>
              <w:b/>
              <w:sz w:val="24"/>
              <w:szCs w:val="24"/>
              <w:u w:val="single"/>
              <w:lang w:val="en-US"/>
            </w:rPr>
          </w:rPrChange>
        </w:rPr>
      </w:pPr>
    </w:p>
    <w:p w:rsidR="00F66238" w:rsidRPr="00051405" w:rsidRDefault="00F66238" w:rsidP="00F66238">
      <w:pPr>
        <w:jc w:val="both"/>
        <w:rPr>
          <w:rFonts w:ascii="Arial" w:hAnsi="Arial" w:cs="Arial"/>
          <w:b/>
          <w:sz w:val="22"/>
          <w:szCs w:val="22"/>
          <w:lang w:val="en-GB"/>
          <w:rPrChange w:id="456" w:author="Julie Decock" w:date="2013-05-13T13:44:00Z">
            <w:rPr>
              <w:b/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b/>
          <w:sz w:val="22"/>
          <w:szCs w:val="22"/>
          <w:lang w:val="en-GB"/>
          <w:rPrChange w:id="457" w:author="Julie Decock" w:date="2013-05-13T13:44:00Z">
            <w:rPr>
              <w:b/>
              <w:sz w:val="24"/>
              <w:szCs w:val="24"/>
              <w:lang w:val="en-GB"/>
            </w:rPr>
          </w:rPrChange>
        </w:rPr>
        <w:t>Lab techniques</w:t>
      </w:r>
    </w:p>
    <w:p w:rsidR="00971C05" w:rsidRPr="00051405" w:rsidRDefault="00971C05" w:rsidP="00971C05">
      <w:pPr>
        <w:numPr>
          <w:ilvl w:val="0"/>
          <w:numId w:val="4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sz w:val="22"/>
          <w:szCs w:val="22"/>
          <w:lang w:val="en-GB"/>
          <w:rPrChange w:id="458" w:author="Julie Decock" w:date="2013-05-13T13:44:00Z">
            <w:rPr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459" w:author="Julie Decock" w:date="2013-05-13T13:44:00Z">
            <w:rPr>
              <w:sz w:val="24"/>
              <w:szCs w:val="24"/>
              <w:lang w:val="en-US"/>
            </w:rPr>
          </w:rPrChange>
        </w:rPr>
        <w:t>m</w:t>
      </w:r>
      <w:proofErr w:type="spellStart"/>
      <w:r w:rsidRPr="00051405">
        <w:rPr>
          <w:rFonts w:ascii="Arial" w:hAnsi="Arial" w:cs="Arial"/>
          <w:sz w:val="22"/>
          <w:szCs w:val="22"/>
          <w:lang w:val="en-GB"/>
          <w:rPrChange w:id="460" w:author="Julie Decock" w:date="2013-05-13T13:44:00Z">
            <w:rPr>
              <w:sz w:val="24"/>
              <w:szCs w:val="24"/>
              <w:lang w:val="en-GB"/>
            </w:rPr>
          </w:rPrChange>
        </w:rPr>
        <w:t>olecular</w:t>
      </w:r>
      <w:proofErr w:type="spellEnd"/>
      <w:r w:rsidRPr="00051405">
        <w:rPr>
          <w:rFonts w:ascii="Arial" w:hAnsi="Arial" w:cs="Arial"/>
          <w:sz w:val="22"/>
          <w:szCs w:val="22"/>
          <w:lang w:val="en-GB"/>
          <w:rPrChange w:id="461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 biology: site-directed mutagenesis, cloning, RNA/DNA-extraction, real time RT- PCR, </w:t>
      </w:r>
      <w:proofErr w:type="spellStart"/>
      <w:ins w:id="462" w:author="Julie Decock" w:date="2013-05-13T13:52:00Z">
        <w:r w:rsidR="00C17C77">
          <w:rPr>
            <w:rFonts w:ascii="Arial" w:hAnsi="Arial" w:cs="Arial"/>
            <w:sz w:val="22"/>
            <w:szCs w:val="22"/>
            <w:lang w:val="en-GB"/>
          </w:rPr>
          <w:t>siRNA</w:t>
        </w:r>
        <w:proofErr w:type="spellEnd"/>
        <w:r w:rsidR="00C17C77">
          <w:rPr>
            <w:rFonts w:ascii="Arial" w:hAnsi="Arial" w:cs="Arial"/>
            <w:sz w:val="22"/>
            <w:szCs w:val="22"/>
            <w:lang w:val="en-GB"/>
          </w:rPr>
          <w:t xml:space="preserve"> gene silencing, </w:t>
        </w:r>
      </w:ins>
      <w:r w:rsidRPr="00051405">
        <w:rPr>
          <w:rFonts w:ascii="Arial" w:hAnsi="Arial" w:cs="Arial"/>
          <w:sz w:val="22"/>
          <w:szCs w:val="22"/>
          <w:lang w:val="en-GB"/>
          <w:rPrChange w:id="463" w:author="Julie Decock" w:date="2013-05-13T13:44:00Z">
            <w:rPr>
              <w:sz w:val="24"/>
              <w:szCs w:val="24"/>
              <w:lang w:val="en-GB"/>
            </w:rPr>
          </w:rPrChange>
        </w:rPr>
        <w:t>ELISA, Western blot, MTT assay</w:t>
      </w:r>
    </w:p>
    <w:p w:rsidR="00971C05" w:rsidRPr="00051405" w:rsidRDefault="00971C05" w:rsidP="00971C05">
      <w:pPr>
        <w:numPr>
          <w:ilvl w:val="0"/>
          <w:numId w:val="4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sz w:val="22"/>
          <w:szCs w:val="22"/>
          <w:lang w:val="en-GB"/>
          <w:rPrChange w:id="464" w:author="Julie Decock" w:date="2013-05-13T13:44:00Z">
            <w:rPr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GB"/>
          <w:rPrChange w:id="465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cellular biology: immunohistochemistry, </w:t>
      </w:r>
      <w:del w:id="466" w:author="Julie Decock" w:date="2013-05-13T13:51:00Z">
        <w:r w:rsidRPr="00051405" w:rsidDel="00C17C77">
          <w:rPr>
            <w:rFonts w:ascii="Arial" w:hAnsi="Arial" w:cs="Arial"/>
            <w:sz w:val="22"/>
            <w:szCs w:val="22"/>
            <w:lang w:val="en-GB"/>
            <w:rPrChange w:id="467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fluorescence </w:delText>
        </w:r>
      </w:del>
      <w:ins w:id="468" w:author="Julie Decock" w:date="2013-05-13T13:51:00Z">
        <w:r w:rsidR="00C17C77">
          <w:rPr>
            <w:rFonts w:ascii="Arial" w:hAnsi="Arial" w:cs="Arial"/>
            <w:sz w:val="22"/>
            <w:szCs w:val="22"/>
            <w:lang w:val="en-GB"/>
          </w:rPr>
          <w:t>immunofluorescence</w:t>
        </w:r>
      </w:ins>
      <w:del w:id="469" w:author="Julie Decock" w:date="2013-05-13T13:51:00Z">
        <w:r w:rsidRPr="00051405" w:rsidDel="00C17C77">
          <w:rPr>
            <w:rFonts w:ascii="Arial" w:hAnsi="Arial" w:cs="Arial"/>
            <w:sz w:val="22"/>
            <w:szCs w:val="22"/>
            <w:lang w:val="en-GB"/>
            <w:rPrChange w:id="470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microscopy</w:delText>
        </w:r>
      </w:del>
      <w:r w:rsidRPr="00051405">
        <w:rPr>
          <w:rFonts w:ascii="Arial" w:hAnsi="Arial" w:cs="Arial"/>
          <w:sz w:val="22"/>
          <w:szCs w:val="22"/>
          <w:lang w:val="en-GB"/>
          <w:rPrChange w:id="471" w:author="Julie Decock" w:date="2013-05-13T13:44:00Z">
            <w:rPr>
              <w:sz w:val="24"/>
              <w:szCs w:val="24"/>
              <w:lang w:val="en-GB"/>
            </w:rPr>
          </w:rPrChange>
        </w:rPr>
        <w:t>, confocal microscopy</w:t>
      </w:r>
      <w:del w:id="472" w:author="Julie Decock" w:date="2013-05-13T13:51:00Z">
        <w:r w:rsidRPr="00051405" w:rsidDel="00C17C77">
          <w:rPr>
            <w:rFonts w:ascii="Arial" w:hAnsi="Arial" w:cs="Arial"/>
            <w:sz w:val="22"/>
            <w:szCs w:val="22"/>
            <w:lang w:val="en-GB"/>
            <w:rPrChange w:id="473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 (inverted invasion plug assay)</w:delText>
        </w:r>
      </w:del>
      <w:r w:rsidRPr="00051405">
        <w:rPr>
          <w:rFonts w:ascii="Arial" w:hAnsi="Arial" w:cs="Arial"/>
          <w:sz w:val="22"/>
          <w:szCs w:val="22"/>
          <w:lang w:val="en-GB"/>
          <w:rPrChange w:id="474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, </w:t>
      </w:r>
      <w:ins w:id="475" w:author="Julie Decock" w:date="2013-05-13T13:52:00Z">
        <w:r w:rsidR="00C17C77">
          <w:rPr>
            <w:rFonts w:ascii="Arial" w:hAnsi="Arial" w:cs="Arial"/>
            <w:sz w:val="22"/>
            <w:szCs w:val="22"/>
            <w:lang w:val="en-GB"/>
          </w:rPr>
          <w:t xml:space="preserve"> </w:t>
        </w:r>
      </w:ins>
      <w:r w:rsidRPr="00051405">
        <w:rPr>
          <w:rFonts w:ascii="Arial" w:hAnsi="Arial" w:cs="Arial"/>
          <w:sz w:val="22"/>
          <w:szCs w:val="22"/>
          <w:lang w:val="en-GB"/>
          <w:rPrChange w:id="476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time-lapse </w:t>
      </w:r>
      <w:proofErr w:type="spellStart"/>
      <w:r w:rsidRPr="00051405">
        <w:rPr>
          <w:rFonts w:ascii="Arial" w:hAnsi="Arial" w:cs="Arial"/>
          <w:sz w:val="22"/>
          <w:szCs w:val="22"/>
          <w:lang w:val="en-GB"/>
          <w:rPrChange w:id="477" w:author="Julie Decock" w:date="2013-05-13T13:44:00Z">
            <w:rPr>
              <w:sz w:val="24"/>
              <w:szCs w:val="24"/>
              <w:lang w:val="en-GB"/>
            </w:rPr>
          </w:rPrChange>
        </w:rPr>
        <w:t>videomicroscopy</w:t>
      </w:r>
      <w:proofErr w:type="spellEnd"/>
      <w:del w:id="478" w:author="Julie Decock" w:date="2013-05-13T13:51:00Z">
        <w:r w:rsidR="007B6436" w:rsidRPr="00051405" w:rsidDel="00C17C77">
          <w:rPr>
            <w:rFonts w:ascii="Arial" w:hAnsi="Arial" w:cs="Arial"/>
            <w:sz w:val="22"/>
            <w:szCs w:val="22"/>
            <w:lang w:val="en-GB"/>
            <w:rPrChange w:id="479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 (cell migration, scratch wo</w:delText>
        </w:r>
      </w:del>
      <w:del w:id="480" w:author="Julie Decock" w:date="2013-05-13T13:52:00Z">
        <w:r w:rsidR="007B6436" w:rsidRPr="00051405" w:rsidDel="00C17C77">
          <w:rPr>
            <w:rFonts w:ascii="Arial" w:hAnsi="Arial" w:cs="Arial"/>
            <w:sz w:val="22"/>
            <w:szCs w:val="22"/>
            <w:lang w:val="en-GB"/>
            <w:rPrChange w:id="481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und healing assay)</w:delText>
        </w:r>
      </w:del>
    </w:p>
    <w:p w:rsidR="00971C05" w:rsidRPr="00051405" w:rsidRDefault="00971C05" w:rsidP="00971C05">
      <w:pPr>
        <w:numPr>
          <w:ilvl w:val="0"/>
          <w:numId w:val="4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sz w:val="22"/>
          <w:szCs w:val="22"/>
          <w:lang w:val="en-GB"/>
          <w:rPrChange w:id="482" w:author="Julie Decock" w:date="2013-05-13T13:44:00Z">
            <w:rPr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GB"/>
          <w:rPrChange w:id="483" w:author="Julie Decock" w:date="2013-05-13T13:44:00Z">
            <w:rPr>
              <w:sz w:val="24"/>
              <w:szCs w:val="24"/>
              <w:lang w:val="en-GB"/>
            </w:rPr>
          </w:rPrChange>
        </w:rPr>
        <w:t>cell culture: 2D and 3D mammalian cell culture</w:t>
      </w:r>
      <w:r w:rsidR="001F5A31" w:rsidRPr="00051405">
        <w:rPr>
          <w:rFonts w:ascii="Arial" w:hAnsi="Arial" w:cs="Arial"/>
          <w:sz w:val="22"/>
          <w:szCs w:val="22"/>
          <w:lang w:val="en-GB"/>
          <w:rPrChange w:id="484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, </w:t>
      </w:r>
      <w:proofErr w:type="spellStart"/>
      <w:r w:rsidR="001F5A31" w:rsidRPr="00051405">
        <w:rPr>
          <w:rFonts w:ascii="Arial" w:hAnsi="Arial" w:cs="Arial"/>
          <w:sz w:val="22"/>
          <w:szCs w:val="22"/>
          <w:lang w:val="en-GB"/>
          <w:rPrChange w:id="485" w:author="Julie Decock" w:date="2013-05-13T13:44:00Z">
            <w:rPr>
              <w:sz w:val="24"/>
              <w:szCs w:val="24"/>
              <w:lang w:val="en-GB"/>
            </w:rPr>
          </w:rPrChange>
        </w:rPr>
        <w:t>Tet</w:t>
      </w:r>
      <w:proofErr w:type="spellEnd"/>
      <w:r w:rsidR="001F5A31" w:rsidRPr="00051405">
        <w:rPr>
          <w:rFonts w:ascii="Arial" w:hAnsi="Arial" w:cs="Arial"/>
          <w:sz w:val="22"/>
          <w:szCs w:val="22"/>
          <w:lang w:val="en-GB"/>
          <w:rPrChange w:id="486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-off </w:t>
      </w:r>
      <w:proofErr w:type="spellStart"/>
      <w:r w:rsidR="001F5A31" w:rsidRPr="00051405">
        <w:rPr>
          <w:rFonts w:ascii="Arial" w:hAnsi="Arial" w:cs="Arial"/>
          <w:sz w:val="22"/>
          <w:szCs w:val="22"/>
          <w:lang w:val="en-GB"/>
          <w:rPrChange w:id="487" w:author="Julie Decock" w:date="2013-05-13T13:44:00Z">
            <w:rPr>
              <w:sz w:val="24"/>
              <w:szCs w:val="24"/>
              <w:lang w:val="en-GB"/>
            </w:rPr>
          </w:rPrChange>
        </w:rPr>
        <w:t>lentiviral</w:t>
      </w:r>
      <w:proofErr w:type="spellEnd"/>
      <w:r w:rsidR="001F5A31" w:rsidRPr="00051405">
        <w:rPr>
          <w:rFonts w:ascii="Arial" w:hAnsi="Arial" w:cs="Arial"/>
          <w:sz w:val="22"/>
          <w:szCs w:val="22"/>
          <w:lang w:val="en-GB"/>
          <w:rPrChange w:id="488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 inducible system</w:t>
      </w:r>
    </w:p>
    <w:p w:rsidR="00971C05" w:rsidRPr="00051405" w:rsidRDefault="00971C05" w:rsidP="00971C05">
      <w:pPr>
        <w:numPr>
          <w:ilvl w:val="0"/>
          <w:numId w:val="4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sz w:val="22"/>
          <w:szCs w:val="22"/>
          <w:lang w:val="en-GB"/>
          <w:rPrChange w:id="489" w:author="Julie Decock" w:date="2013-05-13T13:44:00Z">
            <w:rPr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GB"/>
          <w:rPrChange w:id="490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in vivo work: general husbandry, PyMT cancer mouse model </w:t>
      </w:r>
    </w:p>
    <w:p w:rsidR="00971C05" w:rsidRPr="00051405" w:rsidRDefault="00971C05" w:rsidP="00F66238">
      <w:pPr>
        <w:jc w:val="both"/>
        <w:rPr>
          <w:rFonts w:ascii="Arial" w:hAnsi="Arial" w:cs="Arial"/>
          <w:b/>
          <w:sz w:val="22"/>
          <w:szCs w:val="22"/>
          <w:lang w:val="en-GB"/>
          <w:rPrChange w:id="491" w:author="Julie Decock" w:date="2013-05-13T13:44:00Z">
            <w:rPr>
              <w:b/>
              <w:sz w:val="24"/>
              <w:szCs w:val="24"/>
              <w:lang w:val="en-GB"/>
            </w:rPr>
          </w:rPrChange>
        </w:rPr>
      </w:pPr>
    </w:p>
    <w:p w:rsidR="00F66238" w:rsidRPr="00051405" w:rsidRDefault="00F66238" w:rsidP="00F66238">
      <w:pPr>
        <w:jc w:val="both"/>
        <w:rPr>
          <w:rFonts w:ascii="Arial" w:hAnsi="Arial" w:cs="Arial"/>
          <w:b/>
          <w:sz w:val="22"/>
          <w:szCs w:val="22"/>
          <w:lang w:val="en-GB"/>
          <w:rPrChange w:id="492" w:author="Julie Decock" w:date="2013-05-13T13:44:00Z">
            <w:rPr>
              <w:b/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b/>
          <w:sz w:val="22"/>
          <w:szCs w:val="22"/>
          <w:lang w:val="en-GB"/>
          <w:rPrChange w:id="493" w:author="Julie Decock" w:date="2013-05-13T13:44:00Z">
            <w:rPr>
              <w:b/>
              <w:sz w:val="24"/>
              <w:szCs w:val="24"/>
              <w:lang w:val="en-GB"/>
            </w:rPr>
          </w:rPrChange>
        </w:rPr>
        <w:t>Team work and supervision</w:t>
      </w:r>
    </w:p>
    <w:p w:rsidR="007B6436" w:rsidRPr="00051405" w:rsidRDefault="007B6436" w:rsidP="007B6436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US"/>
          <w:rPrChange w:id="494" w:author="Julie Decock" w:date="2013-05-13T13:44:00Z">
            <w:rPr>
              <w:sz w:val="24"/>
              <w:szCs w:val="24"/>
              <w:lang w:val="en-US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495" w:author="Julie Decock" w:date="2013-05-13T13:44:00Z">
            <w:rPr>
              <w:sz w:val="24"/>
              <w:szCs w:val="24"/>
              <w:lang w:val="en-US"/>
            </w:rPr>
          </w:rPrChange>
        </w:rPr>
        <w:t>supervis</w:t>
      </w:r>
      <w:r w:rsidR="00E537C0" w:rsidRPr="00051405">
        <w:rPr>
          <w:rFonts w:ascii="Arial" w:hAnsi="Arial" w:cs="Arial"/>
          <w:sz w:val="22"/>
          <w:szCs w:val="22"/>
          <w:lang w:val="en-US"/>
          <w:rPrChange w:id="496" w:author="Julie Decock" w:date="2013-05-13T13:44:00Z">
            <w:rPr>
              <w:sz w:val="24"/>
              <w:szCs w:val="24"/>
              <w:lang w:val="en-US"/>
            </w:rPr>
          </w:rPrChange>
        </w:rPr>
        <w:t>ion of</w:t>
      </w:r>
      <w:r w:rsidRPr="00051405">
        <w:rPr>
          <w:rFonts w:ascii="Arial" w:hAnsi="Arial" w:cs="Arial"/>
          <w:sz w:val="22"/>
          <w:szCs w:val="22"/>
          <w:lang w:val="en-US"/>
          <w:rPrChange w:id="497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 PhD student, </w:t>
      </w:r>
      <w:r w:rsidR="00E537C0" w:rsidRPr="00051405">
        <w:rPr>
          <w:rFonts w:ascii="Arial" w:hAnsi="Arial" w:cs="Arial"/>
          <w:sz w:val="22"/>
          <w:szCs w:val="22"/>
          <w:lang w:val="en-US"/>
          <w:rPrChange w:id="498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School of Biological Sciences, </w:t>
      </w:r>
      <w:r w:rsidRPr="00051405">
        <w:rPr>
          <w:rFonts w:ascii="Arial" w:hAnsi="Arial" w:cs="Arial"/>
          <w:sz w:val="22"/>
          <w:szCs w:val="22"/>
          <w:lang w:val="en-US"/>
          <w:rPrChange w:id="499" w:author="Julie Decock" w:date="2013-05-13T13:44:00Z">
            <w:rPr>
              <w:sz w:val="24"/>
              <w:szCs w:val="24"/>
              <w:lang w:val="en-US"/>
            </w:rPr>
          </w:rPrChange>
        </w:rPr>
        <w:t>UEA, 2010-</w:t>
      </w:r>
      <w:del w:id="500" w:author="Julie Decock" w:date="2013-05-13T13:45:00Z">
        <w:r w:rsidR="00E537C0" w:rsidRPr="00051405" w:rsidDel="00051405">
          <w:rPr>
            <w:rFonts w:ascii="Arial" w:hAnsi="Arial" w:cs="Arial"/>
            <w:sz w:val="22"/>
            <w:szCs w:val="22"/>
            <w:lang w:val="en-US"/>
            <w:rPrChange w:id="501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present</w:delText>
        </w:r>
      </w:del>
      <w:ins w:id="502" w:author="Julie Decock" w:date="2013-05-13T13:45:00Z">
        <w:r w:rsidR="00051405">
          <w:rPr>
            <w:rFonts w:ascii="Arial" w:hAnsi="Arial" w:cs="Arial"/>
            <w:sz w:val="22"/>
            <w:szCs w:val="22"/>
            <w:lang w:val="en-US"/>
          </w:rPr>
          <w:t>present</w:t>
        </w:r>
      </w:ins>
    </w:p>
    <w:p w:rsidR="007B6436" w:rsidRPr="00051405" w:rsidRDefault="00E537C0" w:rsidP="007B6436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US"/>
          <w:rPrChange w:id="503" w:author="Julie Decock" w:date="2013-05-13T13:44:00Z">
            <w:rPr>
              <w:sz w:val="24"/>
              <w:szCs w:val="24"/>
              <w:lang w:val="en-US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504" w:author="Julie Decock" w:date="2013-05-13T13:44:00Z">
            <w:rPr>
              <w:sz w:val="24"/>
              <w:szCs w:val="24"/>
              <w:lang w:val="en-US"/>
            </w:rPr>
          </w:rPrChange>
        </w:rPr>
        <w:t>supervision of</w:t>
      </w:r>
      <w:r w:rsidR="007B6436" w:rsidRPr="00051405">
        <w:rPr>
          <w:rFonts w:ascii="Arial" w:hAnsi="Arial" w:cs="Arial"/>
          <w:sz w:val="22"/>
          <w:szCs w:val="22"/>
          <w:lang w:val="en-US"/>
          <w:rPrChange w:id="505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 third year undergraduate students for 8 week lab project, </w:t>
      </w:r>
      <w:r w:rsidRPr="00051405">
        <w:rPr>
          <w:rFonts w:ascii="Arial" w:hAnsi="Arial" w:cs="Arial"/>
          <w:sz w:val="22"/>
          <w:szCs w:val="22"/>
          <w:lang w:val="en-US"/>
          <w:rPrChange w:id="506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School of Biological Sciences, </w:t>
      </w:r>
      <w:r w:rsidR="007B6436" w:rsidRPr="00051405">
        <w:rPr>
          <w:rFonts w:ascii="Arial" w:hAnsi="Arial" w:cs="Arial"/>
          <w:sz w:val="22"/>
          <w:szCs w:val="22"/>
          <w:lang w:val="en-US"/>
          <w:rPrChange w:id="507" w:author="Julie Decock" w:date="2013-05-13T13:44:00Z">
            <w:rPr>
              <w:sz w:val="24"/>
              <w:szCs w:val="24"/>
              <w:lang w:val="en-US"/>
            </w:rPr>
          </w:rPrChange>
        </w:rPr>
        <w:t>UEA, 2009-</w:t>
      </w:r>
      <w:r w:rsidRPr="00051405">
        <w:rPr>
          <w:rFonts w:ascii="Arial" w:hAnsi="Arial" w:cs="Arial"/>
          <w:sz w:val="22"/>
          <w:szCs w:val="22"/>
          <w:lang w:val="en-US"/>
          <w:rPrChange w:id="508" w:author="Julie Decock" w:date="2013-05-13T13:44:00Z">
            <w:rPr>
              <w:sz w:val="24"/>
              <w:szCs w:val="24"/>
              <w:lang w:val="en-US"/>
            </w:rPr>
          </w:rPrChange>
        </w:rPr>
        <w:t>present</w:t>
      </w:r>
    </w:p>
    <w:p w:rsidR="00F66238" w:rsidRPr="00051405" w:rsidRDefault="00F66238" w:rsidP="00F66238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US"/>
          <w:rPrChange w:id="509" w:author="Julie Decock" w:date="2013-05-13T13:44:00Z">
            <w:rPr>
              <w:sz w:val="24"/>
              <w:szCs w:val="24"/>
              <w:lang w:val="en-US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510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chair of Research Staff </w:t>
      </w:r>
      <w:r w:rsidR="007B6436" w:rsidRPr="00051405">
        <w:rPr>
          <w:rFonts w:ascii="Arial" w:hAnsi="Arial" w:cs="Arial"/>
          <w:sz w:val="22"/>
          <w:szCs w:val="22"/>
          <w:lang w:val="en-US"/>
          <w:rPrChange w:id="511" w:author="Julie Decock" w:date="2013-05-13T13:44:00Z">
            <w:rPr>
              <w:sz w:val="24"/>
              <w:szCs w:val="24"/>
              <w:lang w:val="en-US"/>
            </w:rPr>
          </w:rPrChange>
        </w:rPr>
        <w:t>Forum</w:t>
      </w:r>
      <w:r w:rsidRPr="00051405">
        <w:rPr>
          <w:rFonts w:ascii="Arial" w:hAnsi="Arial" w:cs="Arial"/>
          <w:sz w:val="22"/>
          <w:szCs w:val="22"/>
          <w:lang w:val="en-US"/>
          <w:rPrChange w:id="512" w:author="Julie Decock" w:date="2013-05-13T13:44:00Z">
            <w:rPr>
              <w:sz w:val="24"/>
              <w:szCs w:val="24"/>
              <w:lang w:val="en-US"/>
            </w:rPr>
          </w:rPrChange>
        </w:rPr>
        <w:t>, UEA, 2010-</w:t>
      </w:r>
      <w:r w:rsidR="007B6436" w:rsidRPr="00051405">
        <w:rPr>
          <w:rFonts w:ascii="Arial" w:hAnsi="Arial" w:cs="Arial"/>
          <w:sz w:val="22"/>
          <w:szCs w:val="22"/>
          <w:lang w:val="en-US"/>
          <w:rPrChange w:id="513" w:author="Julie Decock" w:date="2013-05-13T13:44:00Z">
            <w:rPr>
              <w:sz w:val="24"/>
              <w:szCs w:val="24"/>
              <w:lang w:val="en-US"/>
            </w:rPr>
          </w:rPrChange>
        </w:rPr>
        <w:t>present</w:t>
      </w:r>
    </w:p>
    <w:p w:rsidR="00971C05" w:rsidRPr="00051405" w:rsidRDefault="00F66238" w:rsidP="00F66238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US"/>
          <w:rPrChange w:id="514" w:author="Julie Decock" w:date="2013-05-13T13:44:00Z">
            <w:rPr>
              <w:sz w:val="24"/>
              <w:szCs w:val="24"/>
              <w:lang w:val="en-US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515" w:author="Julie Decock" w:date="2013-05-13T13:44:00Z">
            <w:rPr>
              <w:sz w:val="24"/>
              <w:szCs w:val="24"/>
              <w:lang w:val="en-US"/>
            </w:rPr>
          </w:rPrChange>
        </w:rPr>
        <w:t>member of Research Staff safety committee, UEA, 2009-</w:t>
      </w:r>
      <w:r w:rsidR="00E537C0" w:rsidRPr="00051405">
        <w:rPr>
          <w:rFonts w:ascii="Arial" w:hAnsi="Arial" w:cs="Arial"/>
          <w:sz w:val="22"/>
          <w:szCs w:val="22"/>
          <w:lang w:val="en-US"/>
          <w:rPrChange w:id="516" w:author="Julie Decock" w:date="2013-05-13T13:44:00Z">
            <w:rPr>
              <w:sz w:val="24"/>
              <w:szCs w:val="24"/>
              <w:lang w:val="en-US"/>
            </w:rPr>
          </w:rPrChange>
        </w:rPr>
        <w:t>present</w:t>
      </w:r>
    </w:p>
    <w:p w:rsidR="00E537C0" w:rsidRPr="00051405" w:rsidRDefault="00E537C0" w:rsidP="00F66238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US"/>
          <w:rPrChange w:id="517" w:author="Julie Decock" w:date="2013-05-13T13:44:00Z">
            <w:rPr>
              <w:sz w:val="24"/>
              <w:szCs w:val="24"/>
              <w:lang w:val="en-US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518" w:author="Julie Decock" w:date="2013-05-13T13:44:00Z">
            <w:rPr>
              <w:sz w:val="24"/>
              <w:szCs w:val="24"/>
              <w:lang w:val="en-US"/>
            </w:rPr>
          </w:rPrChange>
        </w:rPr>
        <w:t>staff representative for School of Biological Sciences</w:t>
      </w:r>
      <w:del w:id="519" w:author="Julie Decock" w:date="2013-05-13T13:45:00Z">
        <w:r w:rsidRPr="00051405" w:rsidDel="00051405">
          <w:rPr>
            <w:rFonts w:ascii="Arial" w:hAnsi="Arial" w:cs="Arial"/>
            <w:sz w:val="22"/>
            <w:szCs w:val="22"/>
            <w:lang w:val="en-US"/>
            <w:rPrChange w:id="520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 at Research Staff working Group</w:delText>
        </w:r>
      </w:del>
      <w:r w:rsidRPr="00051405">
        <w:rPr>
          <w:rFonts w:ascii="Arial" w:hAnsi="Arial" w:cs="Arial"/>
          <w:sz w:val="22"/>
          <w:szCs w:val="22"/>
          <w:lang w:val="en-US"/>
          <w:rPrChange w:id="521" w:author="Julie Decock" w:date="2013-05-13T13:44:00Z">
            <w:rPr>
              <w:sz w:val="24"/>
              <w:szCs w:val="24"/>
              <w:lang w:val="en-US"/>
            </w:rPr>
          </w:rPrChange>
        </w:rPr>
        <w:t>, UEA, 2011-present</w:t>
      </w:r>
    </w:p>
    <w:p w:rsidR="00E537C0" w:rsidRPr="00051405" w:rsidRDefault="00E537C0" w:rsidP="00E537C0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US"/>
          <w:rPrChange w:id="522" w:author="Julie Decock" w:date="2013-05-13T13:44:00Z">
            <w:rPr>
              <w:sz w:val="24"/>
              <w:szCs w:val="24"/>
              <w:lang w:val="en-US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523" w:author="Julie Decock" w:date="2013-05-13T13:44:00Z">
            <w:rPr>
              <w:sz w:val="24"/>
              <w:szCs w:val="24"/>
              <w:lang w:val="en-US"/>
            </w:rPr>
          </w:rPrChange>
        </w:rPr>
        <w:t>organizer of “</w:t>
      </w:r>
      <w:del w:id="524" w:author="Julie Decock" w:date="2013-05-13T13:53:00Z">
        <w:r w:rsidRPr="00051405" w:rsidDel="00C17C77">
          <w:rPr>
            <w:rFonts w:ascii="Arial" w:hAnsi="Arial" w:cs="Arial"/>
            <w:sz w:val="22"/>
            <w:szCs w:val="22"/>
            <w:lang w:val="en-US"/>
            <w:rPrChange w:id="525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Contract </w:delText>
        </w:r>
      </w:del>
      <w:r w:rsidRPr="00051405">
        <w:rPr>
          <w:rFonts w:ascii="Arial" w:hAnsi="Arial" w:cs="Arial"/>
          <w:sz w:val="22"/>
          <w:szCs w:val="22"/>
          <w:lang w:val="en-US"/>
          <w:rPrChange w:id="526" w:author="Julie Decock" w:date="2013-05-13T13:44:00Z">
            <w:rPr>
              <w:sz w:val="24"/>
              <w:szCs w:val="24"/>
              <w:lang w:val="en-US"/>
            </w:rPr>
          </w:rPrChange>
        </w:rPr>
        <w:t>Research Staff workshops”</w:t>
      </w:r>
      <w:r w:rsidR="00066481" w:rsidRPr="00051405">
        <w:rPr>
          <w:rFonts w:ascii="Arial" w:hAnsi="Arial" w:cs="Arial"/>
          <w:sz w:val="22"/>
          <w:szCs w:val="22"/>
          <w:lang w:val="en-US"/>
          <w:rPrChange w:id="527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 and “Woman career event”</w:t>
      </w:r>
      <w:r w:rsidRPr="00051405">
        <w:rPr>
          <w:rFonts w:ascii="Arial" w:hAnsi="Arial" w:cs="Arial"/>
          <w:sz w:val="22"/>
          <w:szCs w:val="22"/>
          <w:lang w:val="en-US"/>
          <w:rPrChange w:id="528" w:author="Julie Decock" w:date="2013-05-13T13:44:00Z">
            <w:rPr>
              <w:sz w:val="24"/>
              <w:szCs w:val="24"/>
              <w:lang w:val="en-US"/>
            </w:rPr>
          </w:rPrChange>
        </w:rPr>
        <w:t>, UEA, 2010-</w:t>
      </w:r>
      <w:r w:rsidR="00066481" w:rsidRPr="00051405">
        <w:rPr>
          <w:rFonts w:ascii="Arial" w:hAnsi="Arial" w:cs="Arial"/>
          <w:sz w:val="22"/>
          <w:szCs w:val="22"/>
          <w:lang w:val="en-US"/>
          <w:rPrChange w:id="529" w:author="Julie Decock" w:date="2013-05-13T13:44:00Z">
            <w:rPr>
              <w:sz w:val="24"/>
              <w:szCs w:val="24"/>
              <w:lang w:val="en-US"/>
            </w:rPr>
          </w:rPrChange>
        </w:rPr>
        <w:t>present</w:t>
      </w:r>
    </w:p>
    <w:p w:rsidR="00971C05" w:rsidRPr="00051405" w:rsidRDefault="00971C05" w:rsidP="00971C05">
      <w:pPr>
        <w:ind w:left="426"/>
        <w:jc w:val="both"/>
        <w:rPr>
          <w:rFonts w:ascii="Arial" w:hAnsi="Arial" w:cs="Arial"/>
          <w:sz w:val="22"/>
          <w:szCs w:val="22"/>
          <w:lang w:val="en-US"/>
          <w:rPrChange w:id="530" w:author="Julie Decock" w:date="2013-05-13T13:44:00Z">
            <w:rPr>
              <w:sz w:val="24"/>
              <w:szCs w:val="24"/>
              <w:lang w:val="en-US"/>
            </w:rPr>
          </w:rPrChange>
        </w:rPr>
      </w:pPr>
    </w:p>
    <w:p w:rsidR="00F66238" w:rsidRPr="00051405" w:rsidRDefault="00F66238" w:rsidP="00F66238">
      <w:pPr>
        <w:jc w:val="both"/>
        <w:rPr>
          <w:rFonts w:ascii="Arial" w:hAnsi="Arial" w:cs="Arial"/>
          <w:b/>
          <w:sz w:val="22"/>
          <w:szCs w:val="22"/>
          <w:lang w:val="en-GB"/>
          <w:rPrChange w:id="531" w:author="Julie Decock" w:date="2013-05-13T13:44:00Z">
            <w:rPr>
              <w:b/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b/>
          <w:sz w:val="22"/>
          <w:szCs w:val="22"/>
          <w:lang w:val="en-GB"/>
          <w:rPrChange w:id="532" w:author="Julie Decock" w:date="2013-05-13T13:44:00Z">
            <w:rPr>
              <w:b/>
              <w:sz w:val="24"/>
              <w:szCs w:val="24"/>
              <w:lang w:val="en-GB"/>
            </w:rPr>
          </w:rPrChange>
        </w:rPr>
        <w:t>Communication and teaching</w:t>
      </w:r>
    </w:p>
    <w:p w:rsidR="00852FDE" w:rsidRPr="00051405" w:rsidRDefault="00E537C0" w:rsidP="00852FDE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GB"/>
          <w:rPrChange w:id="533" w:author="Julie Decock" w:date="2013-05-13T13:44:00Z">
            <w:rPr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GB"/>
          <w:rPrChange w:id="534" w:author="Julie Decock" w:date="2013-05-13T13:44:00Z">
            <w:rPr>
              <w:sz w:val="24"/>
              <w:szCs w:val="24"/>
              <w:lang w:val="en-GB"/>
            </w:rPr>
          </w:rPrChange>
        </w:rPr>
        <w:t>P</w:t>
      </w:r>
      <w:r w:rsidR="00F66238" w:rsidRPr="00051405">
        <w:rPr>
          <w:rFonts w:ascii="Arial" w:hAnsi="Arial" w:cs="Arial"/>
          <w:sz w:val="22"/>
          <w:szCs w:val="22"/>
          <w:lang w:val="en-GB"/>
          <w:rPrChange w:id="535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ublic </w:t>
      </w:r>
      <w:r w:rsidR="00657082" w:rsidRPr="00051405">
        <w:rPr>
          <w:rFonts w:ascii="Arial" w:hAnsi="Arial" w:cs="Arial"/>
          <w:sz w:val="22"/>
          <w:szCs w:val="22"/>
          <w:lang w:val="en-US"/>
          <w:rPrChange w:id="536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engagement through monthly </w:t>
      </w:r>
      <w:r w:rsidR="00F66238" w:rsidRPr="00051405">
        <w:rPr>
          <w:rFonts w:ascii="Arial" w:hAnsi="Arial" w:cs="Arial"/>
          <w:sz w:val="22"/>
          <w:szCs w:val="22"/>
          <w:lang w:val="en-US"/>
          <w:rPrChange w:id="537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lab </w:t>
      </w:r>
      <w:r w:rsidR="00657082" w:rsidRPr="00051405">
        <w:rPr>
          <w:rFonts w:ascii="Arial" w:hAnsi="Arial" w:cs="Arial"/>
          <w:sz w:val="22"/>
          <w:szCs w:val="22"/>
          <w:lang w:val="en-US"/>
          <w:rPrChange w:id="538" w:author="Julie Decock" w:date="2013-05-13T13:44:00Z">
            <w:rPr>
              <w:sz w:val="24"/>
              <w:szCs w:val="24"/>
              <w:lang w:val="en-US"/>
            </w:rPr>
          </w:rPrChange>
        </w:rPr>
        <w:t>visits</w:t>
      </w:r>
      <w:r w:rsidR="00F66238" w:rsidRPr="00051405">
        <w:rPr>
          <w:rFonts w:ascii="Arial" w:hAnsi="Arial" w:cs="Arial"/>
          <w:sz w:val="22"/>
          <w:szCs w:val="22"/>
          <w:lang w:val="en-US"/>
          <w:rPrChange w:id="539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 for trustees and </w:t>
      </w:r>
      <w:r w:rsidR="00657082" w:rsidRPr="00051405">
        <w:rPr>
          <w:rFonts w:ascii="Arial" w:hAnsi="Arial" w:cs="Arial"/>
          <w:sz w:val="22"/>
          <w:szCs w:val="22"/>
          <w:lang w:val="en-US"/>
          <w:rPrChange w:id="540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fundraisers of </w:t>
      </w:r>
      <w:r w:rsidR="00852FDE" w:rsidRPr="00051405">
        <w:rPr>
          <w:rFonts w:ascii="Arial" w:hAnsi="Arial" w:cs="Arial"/>
          <w:sz w:val="22"/>
          <w:szCs w:val="22"/>
          <w:lang w:val="en-US"/>
          <w:rPrChange w:id="541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cancer </w:t>
      </w:r>
      <w:r w:rsidR="00F66238" w:rsidRPr="00051405">
        <w:rPr>
          <w:rFonts w:ascii="Arial" w:hAnsi="Arial" w:cs="Arial"/>
          <w:sz w:val="22"/>
          <w:szCs w:val="22"/>
          <w:lang w:val="en-US"/>
          <w:rPrChange w:id="542" w:author="Julie Decock" w:date="2013-05-13T13:44:00Z">
            <w:rPr>
              <w:sz w:val="24"/>
              <w:szCs w:val="24"/>
              <w:lang w:val="en-US"/>
            </w:rPr>
          </w:rPrChange>
        </w:rPr>
        <w:t>charit</w:t>
      </w:r>
      <w:r w:rsidR="00852FDE" w:rsidRPr="00051405">
        <w:rPr>
          <w:rFonts w:ascii="Arial" w:hAnsi="Arial" w:cs="Arial"/>
          <w:sz w:val="22"/>
          <w:szCs w:val="22"/>
          <w:lang w:val="en-US"/>
          <w:rPrChange w:id="543" w:author="Julie Decock" w:date="2013-05-13T13:44:00Z">
            <w:rPr>
              <w:sz w:val="24"/>
              <w:szCs w:val="24"/>
              <w:lang w:val="en-US"/>
            </w:rPr>
          </w:rPrChange>
        </w:rPr>
        <w:t>ies</w:t>
      </w:r>
      <w:r w:rsidR="00F66238" w:rsidRPr="00051405">
        <w:rPr>
          <w:rFonts w:ascii="Arial" w:hAnsi="Arial" w:cs="Arial"/>
          <w:sz w:val="22"/>
          <w:szCs w:val="22"/>
          <w:lang w:val="en-US"/>
          <w:rPrChange w:id="544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 (</w:t>
      </w:r>
      <w:r w:rsidR="00657082" w:rsidRPr="00051405">
        <w:rPr>
          <w:rFonts w:ascii="Arial" w:hAnsi="Arial" w:cs="Arial"/>
          <w:sz w:val="22"/>
          <w:szCs w:val="22"/>
          <w:lang w:val="en-US"/>
          <w:rPrChange w:id="545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Big C, </w:t>
      </w:r>
      <w:r w:rsidR="00852FDE" w:rsidRPr="00051405">
        <w:rPr>
          <w:rFonts w:ascii="Arial" w:hAnsi="Arial" w:cs="Arial"/>
          <w:sz w:val="22"/>
          <w:szCs w:val="22"/>
          <w:lang w:val="en-US"/>
          <w:rPrChange w:id="546" w:author="Julie Decock" w:date="2013-05-13T13:44:00Z">
            <w:rPr>
              <w:sz w:val="24"/>
              <w:szCs w:val="24"/>
              <w:lang w:val="en-US"/>
            </w:rPr>
          </w:rPrChange>
        </w:rPr>
        <w:t>CRUK), School of Biological Sciences, UEA, 2009-present</w:t>
      </w:r>
    </w:p>
    <w:p w:rsidR="00E537C0" w:rsidRPr="00051405" w:rsidRDefault="00E537C0" w:rsidP="00E537C0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nl-BE"/>
          <w:rPrChange w:id="547" w:author="Julie Decock" w:date="2013-05-13T13:44:00Z">
            <w:rPr>
              <w:sz w:val="24"/>
              <w:szCs w:val="24"/>
              <w:lang w:val="nl-BE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nl-BE"/>
          <w:rPrChange w:id="548" w:author="Julie Decock" w:date="2013-05-13T13:44:00Z">
            <w:rPr>
              <w:sz w:val="24"/>
              <w:szCs w:val="24"/>
              <w:lang w:val="nl-BE"/>
            </w:rPr>
          </w:rPrChange>
        </w:rPr>
        <w:t>Media coverage by Vlaamse Liga tegen Kanker  (Belgium), Big C (UK), Coast2Coast cycle club (UK), AquaTerra Energy (UK), EDP (UK)</w:t>
      </w:r>
    </w:p>
    <w:p w:rsidR="00F66238" w:rsidRPr="00051405" w:rsidRDefault="00E537C0" w:rsidP="00F66238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US"/>
          <w:rPrChange w:id="549" w:author="Julie Decock" w:date="2013-05-13T13:44:00Z">
            <w:rPr>
              <w:sz w:val="24"/>
              <w:szCs w:val="24"/>
              <w:lang w:val="en-US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550" w:author="Julie Decock" w:date="2013-05-13T13:44:00Z">
            <w:rPr>
              <w:sz w:val="24"/>
              <w:szCs w:val="24"/>
              <w:lang w:val="en-US"/>
            </w:rPr>
          </w:rPrChange>
        </w:rPr>
        <w:t>S</w:t>
      </w:r>
      <w:r w:rsidR="00657082" w:rsidRPr="00051405">
        <w:rPr>
          <w:rFonts w:ascii="Arial" w:hAnsi="Arial" w:cs="Arial"/>
          <w:sz w:val="22"/>
          <w:szCs w:val="22"/>
          <w:lang w:val="en-US"/>
          <w:rPrChange w:id="551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eminar leader </w:t>
      </w:r>
      <w:r w:rsidR="00852FDE" w:rsidRPr="00051405">
        <w:rPr>
          <w:rFonts w:ascii="Arial" w:hAnsi="Arial" w:cs="Arial"/>
          <w:sz w:val="22"/>
          <w:szCs w:val="22"/>
          <w:lang w:val="en-US"/>
          <w:rPrChange w:id="552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and assessor </w:t>
      </w:r>
      <w:r w:rsidR="00657082" w:rsidRPr="00051405">
        <w:rPr>
          <w:rFonts w:ascii="Arial" w:hAnsi="Arial" w:cs="Arial"/>
          <w:sz w:val="22"/>
          <w:szCs w:val="22"/>
          <w:lang w:val="en-US"/>
          <w:rPrChange w:id="553" w:author="Julie Decock" w:date="2013-05-13T13:44:00Z">
            <w:rPr>
              <w:sz w:val="24"/>
              <w:szCs w:val="24"/>
              <w:lang w:val="en-US"/>
            </w:rPr>
          </w:rPrChange>
        </w:rPr>
        <w:t>of C</w:t>
      </w:r>
      <w:r w:rsidR="00F66238" w:rsidRPr="00051405">
        <w:rPr>
          <w:rFonts w:ascii="Arial" w:hAnsi="Arial" w:cs="Arial"/>
          <w:sz w:val="22"/>
          <w:szCs w:val="22"/>
          <w:lang w:val="en-US"/>
          <w:rPrChange w:id="554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ancer biology </w:t>
      </w:r>
      <w:r w:rsidR="00657082" w:rsidRPr="00051405">
        <w:rPr>
          <w:rFonts w:ascii="Arial" w:hAnsi="Arial" w:cs="Arial"/>
          <w:sz w:val="22"/>
          <w:szCs w:val="22"/>
          <w:lang w:val="en-US"/>
          <w:rPrChange w:id="555" w:author="Julie Decock" w:date="2013-05-13T13:44:00Z">
            <w:rPr>
              <w:sz w:val="24"/>
              <w:szCs w:val="24"/>
              <w:lang w:val="en-US"/>
            </w:rPr>
          </w:rPrChange>
        </w:rPr>
        <w:t>course</w:t>
      </w:r>
      <w:r w:rsidR="00F66238" w:rsidRPr="00051405">
        <w:rPr>
          <w:rFonts w:ascii="Arial" w:hAnsi="Arial" w:cs="Arial"/>
          <w:sz w:val="22"/>
          <w:szCs w:val="22"/>
          <w:lang w:val="en-US"/>
          <w:rPrChange w:id="556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, </w:t>
      </w:r>
      <w:r w:rsidR="00657082" w:rsidRPr="00051405">
        <w:rPr>
          <w:rFonts w:ascii="Arial" w:hAnsi="Arial" w:cs="Arial"/>
          <w:sz w:val="22"/>
          <w:szCs w:val="22"/>
          <w:lang w:val="en-US"/>
          <w:rPrChange w:id="557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third year </w:t>
      </w:r>
      <w:r w:rsidR="00F66238" w:rsidRPr="00051405">
        <w:rPr>
          <w:rFonts w:ascii="Arial" w:hAnsi="Arial" w:cs="Arial"/>
          <w:sz w:val="22"/>
          <w:szCs w:val="22"/>
          <w:lang w:val="en-US"/>
          <w:rPrChange w:id="558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undergraduates, </w:t>
      </w:r>
      <w:r w:rsidR="00852FDE" w:rsidRPr="00051405">
        <w:rPr>
          <w:rFonts w:ascii="Arial" w:hAnsi="Arial" w:cs="Arial"/>
          <w:sz w:val="22"/>
          <w:szCs w:val="22"/>
          <w:lang w:val="en-US"/>
          <w:rPrChange w:id="559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School of Biological Sciences, </w:t>
      </w:r>
      <w:r w:rsidR="00F66238" w:rsidRPr="00051405">
        <w:rPr>
          <w:rFonts w:ascii="Arial" w:hAnsi="Arial" w:cs="Arial"/>
          <w:sz w:val="22"/>
          <w:szCs w:val="22"/>
          <w:lang w:val="en-US"/>
          <w:rPrChange w:id="560" w:author="Julie Decock" w:date="2013-05-13T13:44:00Z">
            <w:rPr>
              <w:sz w:val="24"/>
              <w:szCs w:val="24"/>
              <w:lang w:val="en-US"/>
            </w:rPr>
          </w:rPrChange>
        </w:rPr>
        <w:t>UEA, 2008</w:t>
      </w:r>
      <w:r w:rsidR="00852FDE" w:rsidRPr="00051405">
        <w:rPr>
          <w:rFonts w:ascii="Arial" w:hAnsi="Arial" w:cs="Arial"/>
          <w:sz w:val="22"/>
          <w:szCs w:val="22"/>
          <w:lang w:val="en-US"/>
          <w:rPrChange w:id="561" w:author="Julie Decock" w:date="2013-05-13T13:44:00Z">
            <w:rPr>
              <w:sz w:val="24"/>
              <w:szCs w:val="24"/>
              <w:lang w:val="en-US"/>
            </w:rPr>
          </w:rPrChange>
        </w:rPr>
        <w:t>-present</w:t>
      </w:r>
    </w:p>
    <w:p w:rsidR="00852FDE" w:rsidRPr="00051405" w:rsidRDefault="00852FDE" w:rsidP="00F66238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US"/>
          <w:rPrChange w:id="562" w:author="Julie Decock" w:date="2013-05-13T13:44:00Z">
            <w:rPr>
              <w:sz w:val="24"/>
              <w:szCs w:val="24"/>
              <w:lang w:val="en-US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563" w:author="Julie Decock" w:date="2013-05-13T13:44:00Z">
            <w:rPr>
              <w:sz w:val="24"/>
              <w:szCs w:val="24"/>
              <w:lang w:val="en-US"/>
            </w:rPr>
          </w:rPrChange>
        </w:rPr>
        <w:t>Supervisor and assessor of 8 week long honor’s degree lab project, School of Biological Sciences, UEA, 2009-present</w:t>
      </w:r>
    </w:p>
    <w:p w:rsidR="00F66238" w:rsidRPr="00051405" w:rsidRDefault="00F66238" w:rsidP="00F66238">
      <w:pPr>
        <w:jc w:val="both"/>
        <w:rPr>
          <w:rFonts w:ascii="Arial" w:hAnsi="Arial" w:cs="Arial"/>
          <w:b/>
          <w:sz w:val="22"/>
          <w:szCs w:val="22"/>
          <w:lang w:val="en-GB"/>
          <w:rPrChange w:id="564" w:author="Julie Decock" w:date="2013-05-13T13:44:00Z">
            <w:rPr>
              <w:b/>
              <w:sz w:val="24"/>
              <w:szCs w:val="24"/>
              <w:lang w:val="nl-BE"/>
            </w:rPr>
          </w:rPrChange>
        </w:rPr>
      </w:pPr>
    </w:p>
    <w:p w:rsidR="00F66238" w:rsidRPr="00051405" w:rsidRDefault="00F66238" w:rsidP="00F66238">
      <w:pPr>
        <w:jc w:val="both"/>
        <w:rPr>
          <w:rFonts w:ascii="Arial" w:hAnsi="Arial" w:cs="Arial"/>
          <w:b/>
          <w:sz w:val="22"/>
          <w:szCs w:val="22"/>
          <w:lang w:val="en-GB"/>
          <w:rPrChange w:id="565" w:author="Julie Decock" w:date="2013-05-13T13:44:00Z">
            <w:rPr>
              <w:b/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b/>
          <w:sz w:val="22"/>
          <w:szCs w:val="22"/>
          <w:lang w:val="en-GB"/>
          <w:rPrChange w:id="566" w:author="Julie Decock" w:date="2013-05-13T13:44:00Z">
            <w:rPr>
              <w:b/>
              <w:sz w:val="24"/>
              <w:szCs w:val="24"/>
              <w:lang w:val="en-GB"/>
            </w:rPr>
          </w:rPrChange>
        </w:rPr>
        <w:t>Project and time management</w:t>
      </w:r>
    </w:p>
    <w:p w:rsidR="00066481" w:rsidRPr="00051405" w:rsidRDefault="00066481" w:rsidP="00066481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US"/>
          <w:rPrChange w:id="567" w:author="Julie Decock" w:date="2013-05-13T13:44:00Z">
            <w:rPr>
              <w:sz w:val="24"/>
              <w:szCs w:val="24"/>
              <w:lang w:val="en-US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568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Grant financial manager and project manager of European Framework FP7 </w:t>
      </w:r>
      <w:proofErr w:type="spellStart"/>
      <w:r w:rsidRPr="00051405">
        <w:rPr>
          <w:rFonts w:ascii="Arial" w:hAnsi="Arial" w:cs="Arial"/>
          <w:sz w:val="22"/>
          <w:szCs w:val="22"/>
          <w:lang w:val="en-US"/>
          <w:rPrChange w:id="569" w:author="Julie Decock" w:date="2013-05-13T13:44:00Z">
            <w:rPr>
              <w:sz w:val="24"/>
              <w:szCs w:val="24"/>
              <w:lang w:val="en-US"/>
            </w:rPr>
          </w:rPrChange>
        </w:rPr>
        <w:t>Programme</w:t>
      </w:r>
      <w:proofErr w:type="spellEnd"/>
      <w:r w:rsidRPr="00051405">
        <w:rPr>
          <w:rFonts w:ascii="Arial" w:hAnsi="Arial" w:cs="Arial"/>
          <w:sz w:val="22"/>
          <w:szCs w:val="22"/>
          <w:lang w:val="en-US"/>
          <w:rPrChange w:id="570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 </w:t>
      </w:r>
      <w:proofErr w:type="spellStart"/>
      <w:r w:rsidRPr="00051405">
        <w:rPr>
          <w:rFonts w:ascii="Arial" w:hAnsi="Arial" w:cs="Arial"/>
          <w:sz w:val="22"/>
          <w:szCs w:val="22"/>
          <w:lang w:val="en-US"/>
          <w:rPrChange w:id="571" w:author="Julie Decock" w:date="2013-05-13T13:44:00Z">
            <w:rPr>
              <w:sz w:val="24"/>
              <w:szCs w:val="24"/>
              <w:lang w:val="en-US"/>
            </w:rPr>
          </w:rPrChange>
        </w:rPr>
        <w:t>SaveMe</w:t>
      </w:r>
      <w:proofErr w:type="spellEnd"/>
      <w:r w:rsidRPr="00051405">
        <w:rPr>
          <w:rFonts w:ascii="Arial" w:hAnsi="Arial" w:cs="Arial"/>
          <w:sz w:val="22"/>
          <w:szCs w:val="22"/>
          <w:lang w:val="en-US"/>
          <w:rPrChange w:id="572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 project at UEA, UK, 2012-present</w:t>
      </w:r>
    </w:p>
    <w:p w:rsidR="00657082" w:rsidRPr="00051405" w:rsidRDefault="00E537C0" w:rsidP="00971C05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US"/>
          <w:rPrChange w:id="573" w:author="Julie Decock" w:date="2013-05-13T13:44:00Z">
            <w:rPr>
              <w:sz w:val="24"/>
              <w:szCs w:val="24"/>
              <w:lang w:val="en-US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574" w:author="Julie Decock" w:date="2013-05-13T13:44:00Z">
            <w:rPr>
              <w:sz w:val="24"/>
              <w:szCs w:val="24"/>
              <w:lang w:val="en-US"/>
            </w:rPr>
          </w:rPrChange>
        </w:rPr>
        <w:t>P</w:t>
      </w:r>
      <w:r w:rsidR="00657082" w:rsidRPr="00051405">
        <w:rPr>
          <w:rFonts w:ascii="Arial" w:hAnsi="Arial" w:cs="Arial"/>
          <w:sz w:val="22"/>
          <w:szCs w:val="22"/>
          <w:lang w:val="en-US"/>
          <w:rPrChange w:id="575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roject manager of European Framework FP6 </w:t>
      </w:r>
      <w:proofErr w:type="spellStart"/>
      <w:r w:rsidR="00657082" w:rsidRPr="00051405">
        <w:rPr>
          <w:rFonts w:ascii="Arial" w:hAnsi="Arial" w:cs="Arial"/>
          <w:sz w:val="22"/>
          <w:szCs w:val="22"/>
          <w:lang w:val="en-US"/>
          <w:rPrChange w:id="576" w:author="Julie Decock" w:date="2013-05-13T13:44:00Z">
            <w:rPr>
              <w:sz w:val="24"/>
              <w:szCs w:val="24"/>
              <w:lang w:val="en-US"/>
            </w:rPr>
          </w:rPrChange>
        </w:rPr>
        <w:t>Programme</w:t>
      </w:r>
      <w:proofErr w:type="spellEnd"/>
      <w:r w:rsidR="00657082" w:rsidRPr="00051405">
        <w:rPr>
          <w:rFonts w:ascii="Arial" w:hAnsi="Arial" w:cs="Arial"/>
          <w:sz w:val="22"/>
          <w:szCs w:val="22"/>
          <w:lang w:val="en-US"/>
          <w:rPrChange w:id="577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 “</w:t>
      </w:r>
      <w:proofErr w:type="spellStart"/>
      <w:r w:rsidR="00657082" w:rsidRPr="00051405">
        <w:rPr>
          <w:rFonts w:ascii="Arial" w:hAnsi="Arial" w:cs="Arial"/>
          <w:sz w:val="22"/>
          <w:szCs w:val="22"/>
          <w:lang w:val="en-US"/>
          <w:rPrChange w:id="578" w:author="Julie Decock" w:date="2013-05-13T13:44:00Z">
            <w:rPr>
              <w:sz w:val="24"/>
              <w:szCs w:val="24"/>
              <w:lang w:val="en-US"/>
            </w:rPr>
          </w:rPrChange>
        </w:rPr>
        <w:t>Cancerdegradome</w:t>
      </w:r>
      <w:proofErr w:type="spellEnd"/>
      <w:r w:rsidR="00657082" w:rsidRPr="00051405">
        <w:rPr>
          <w:rFonts w:ascii="Arial" w:hAnsi="Arial" w:cs="Arial"/>
          <w:sz w:val="22"/>
          <w:szCs w:val="22"/>
          <w:lang w:val="en-US"/>
          <w:rPrChange w:id="579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” project at </w:t>
      </w:r>
      <w:proofErr w:type="spellStart"/>
      <w:r w:rsidR="00657082" w:rsidRPr="00051405">
        <w:rPr>
          <w:rFonts w:ascii="Arial" w:hAnsi="Arial" w:cs="Arial"/>
          <w:sz w:val="22"/>
          <w:szCs w:val="22"/>
          <w:lang w:val="en-US"/>
          <w:rPrChange w:id="580" w:author="Julie Decock" w:date="2013-05-13T13:44:00Z">
            <w:rPr>
              <w:sz w:val="24"/>
              <w:szCs w:val="24"/>
              <w:lang w:val="en-US"/>
            </w:rPr>
          </w:rPrChange>
        </w:rPr>
        <w:t>KULeuven</w:t>
      </w:r>
      <w:proofErr w:type="spellEnd"/>
      <w:r w:rsidR="00657082" w:rsidRPr="00051405">
        <w:rPr>
          <w:rFonts w:ascii="Arial" w:hAnsi="Arial" w:cs="Arial"/>
          <w:sz w:val="22"/>
          <w:szCs w:val="22"/>
          <w:lang w:val="en-US"/>
          <w:rPrChange w:id="581" w:author="Julie Decock" w:date="2013-05-13T13:44:00Z">
            <w:rPr>
              <w:sz w:val="24"/>
              <w:szCs w:val="24"/>
              <w:lang w:val="en-US"/>
            </w:rPr>
          </w:rPrChange>
        </w:rPr>
        <w:t>, Belgium, 2004-2007</w:t>
      </w:r>
    </w:p>
    <w:p w:rsidR="00971C05" w:rsidRPr="00051405" w:rsidRDefault="00E537C0" w:rsidP="00971C05">
      <w:pPr>
        <w:numPr>
          <w:ilvl w:val="0"/>
          <w:numId w:val="17"/>
        </w:numPr>
        <w:ind w:left="426"/>
        <w:jc w:val="both"/>
        <w:rPr>
          <w:ins w:id="582" w:author="Julie Decock" w:date="2013-05-13T13:44:00Z"/>
          <w:rFonts w:ascii="Arial" w:hAnsi="Arial" w:cs="Arial"/>
          <w:sz w:val="22"/>
          <w:szCs w:val="22"/>
          <w:lang w:val="en-US"/>
          <w:rPrChange w:id="583" w:author="Julie Decock" w:date="2013-05-13T13:44:00Z">
            <w:rPr>
              <w:ins w:id="584" w:author="Julie Decock" w:date="2013-05-13T13:44:00Z"/>
              <w:sz w:val="24"/>
              <w:szCs w:val="24"/>
              <w:lang w:val="en-US"/>
            </w:rPr>
          </w:rPrChange>
        </w:rPr>
      </w:pPr>
      <w:del w:id="585" w:author="Julie Decock" w:date="2013-05-13T13:50:00Z">
        <w:r w:rsidRPr="00051405" w:rsidDel="00051405">
          <w:rPr>
            <w:rFonts w:ascii="Arial" w:hAnsi="Arial" w:cs="Arial"/>
            <w:sz w:val="22"/>
            <w:szCs w:val="22"/>
            <w:lang w:val="en-US"/>
            <w:rPrChange w:id="586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D</w:delText>
        </w:r>
        <w:r w:rsidR="00657082" w:rsidRPr="00051405" w:rsidDel="00051405">
          <w:rPr>
            <w:rFonts w:ascii="Arial" w:hAnsi="Arial" w:cs="Arial"/>
            <w:sz w:val="22"/>
            <w:szCs w:val="22"/>
            <w:lang w:val="en-US"/>
            <w:rPrChange w:id="587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river </w:delText>
        </w:r>
      </w:del>
      <w:ins w:id="588" w:author="Julie Decock" w:date="2013-05-13T13:51:00Z">
        <w:r w:rsidR="00051405">
          <w:rPr>
            <w:rFonts w:ascii="Arial" w:hAnsi="Arial" w:cs="Arial"/>
            <w:sz w:val="22"/>
            <w:szCs w:val="22"/>
            <w:lang w:val="en-US"/>
          </w:rPr>
          <w:t>Forged</w:t>
        </w:r>
      </w:ins>
      <w:ins w:id="589" w:author="Julie Decock" w:date="2013-05-13T13:50:00Z">
        <w:r w:rsidR="00051405">
          <w:rPr>
            <w:rFonts w:ascii="Arial" w:hAnsi="Arial" w:cs="Arial"/>
            <w:sz w:val="22"/>
            <w:szCs w:val="22"/>
            <w:lang w:val="en-US"/>
          </w:rPr>
          <w:t xml:space="preserve"> </w:t>
        </w:r>
      </w:ins>
      <w:del w:id="590" w:author="Julie Decock" w:date="2013-05-13T13:50:00Z">
        <w:r w:rsidR="00657082" w:rsidRPr="00051405" w:rsidDel="00051405">
          <w:rPr>
            <w:rFonts w:ascii="Arial" w:hAnsi="Arial" w:cs="Arial"/>
            <w:sz w:val="22"/>
            <w:szCs w:val="22"/>
            <w:lang w:val="en-US"/>
            <w:rPrChange w:id="591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of </w:delText>
        </w:r>
      </w:del>
      <w:r w:rsidR="00971C05" w:rsidRPr="00051405">
        <w:rPr>
          <w:rFonts w:ascii="Arial" w:hAnsi="Arial" w:cs="Arial"/>
          <w:sz w:val="22"/>
          <w:szCs w:val="22"/>
          <w:lang w:val="en-US"/>
          <w:rPrChange w:id="592" w:author="Julie Decock" w:date="2013-05-13T13:44:00Z">
            <w:rPr>
              <w:sz w:val="24"/>
              <w:szCs w:val="24"/>
              <w:lang w:val="en-US"/>
            </w:rPr>
          </w:rPrChange>
        </w:rPr>
        <w:t>a number of international collaborations</w:t>
      </w:r>
      <w:r w:rsidR="00657082" w:rsidRPr="00051405">
        <w:rPr>
          <w:rFonts w:ascii="Arial" w:hAnsi="Arial" w:cs="Arial"/>
          <w:sz w:val="22"/>
          <w:szCs w:val="22"/>
          <w:lang w:val="en-US"/>
          <w:rPrChange w:id="593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 at </w:t>
      </w:r>
      <w:proofErr w:type="spellStart"/>
      <w:r w:rsidR="00657082" w:rsidRPr="00051405">
        <w:rPr>
          <w:rFonts w:ascii="Arial" w:hAnsi="Arial" w:cs="Arial"/>
          <w:sz w:val="22"/>
          <w:szCs w:val="22"/>
          <w:lang w:val="en-US"/>
          <w:rPrChange w:id="594" w:author="Julie Decock" w:date="2013-05-13T13:44:00Z">
            <w:rPr>
              <w:sz w:val="24"/>
              <w:szCs w:val="24"/>
              <w:lang w:val="en-US"/>
            </w:rPr>
          </w:rPrChange>
        </w:rPr>
        <w:t>KULeuven</w:t>
      </w:r>
      <w:proofErr w:type="spellEnd"/>
      <w:r w:rsidR="00657082" w:rsidRPr="00051405">
        <w:rPr>
          <w:rFonts w:ascii="Arial" w:hAnsi="Arial" w:cs="Arial"/>
          <w:sz w:val="22"/>
          <w:szCs w:val="22"/>
          <w:lang w:val="en-US"/>
          <w:rPrChange w:id="595" w:author="Julie Decock" w:date="2013-05-13T13:44:00Z">
            <w:rPr>
              <w:sz w:val="24"/>
              <w:szCs w:val="24"/>
              <w:lang w:val="en-US"/>
            </w:rPr>
          </w:rPrChange>
        </w:rPr>
        <w:t>,</w:t>
      </w:r>
      <w:r w:rsidR="00971C05" w:rsidRPr="00051405">
        <w:rPr>
          <w:rFonts w:ascii="Arial" w:hAnsi="Arial" w:cs="Arial"/>
          <w:sz w:val="22"/>
          <w:szCs w:val="22"/>
          <w:lang w:val="en-US"/>
          <w:rPrChange w:id="596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 2004-2007</w:t>
      </w:r>
    </w:p>
    <w:p w:rsidR="00051405" w:rsidRPr="00051405" w:rsidRDefault="00051405" w:rsidP="00051405">
      <w:pPr>
        <w:ind w:left="426"/>
        <w:jc w:val="both"/>
        <w:rPr>
          <w:rFonts w:ascii="Arial" w:hAnsi="Arial" w:cs="Arial"/>
          <w:sz w:val="22"/>
          <w:szCs w:val="22"/>
          <w:lang w:val="en-US"/>
          <w:rPrChange w:id="597" w:author="Julie Decock" w:date="2013-05-13T13:44:00Z">
            <w:rPr>
              <w:sz w:val="24"/>
              <w:szCs w:val="24"/>
              <w:lang w:val="en-US"/>
            </w:rPr>
          </w:rPrChange>
        </w:rPr>
        <w:pPrChange w:id="598" w:author="Julie Decock" w:date="2013-05-13T13:44:00Z">
          <w:pPr>
            <w:numPr>
              <w:numId w:val="17"/>
            </w:numPr>
            <w:ind w:left="426" w:hanging="360"/>
            <w:jc w:val="both"/>
          </w:pPr>
        </w:pPrChange>
      </w:pPr>
    </w:p>
    <w:p w:rsidR="00F66238" w:rsidRPr="00051405" w:rsidRDefault="00F66238" w:rsidP="00F66238">
      <w:pPr>
        <w:jc w:val="both"/>
        <w:rPr>
          <w:rFonts w:ascii="Arial" w:hAnsi="Arial" w:cs="Arial"/>
          <w:b/>
          <w:sz w:val="22"/>
          <w:szCs w:val="22"/>
          <w:lang w:val="en-GB"/>
          <w:rPrChange w:id="599" w:author="Julie Decock" w:date="2013-05-13T13:44:00Z">
            <w:rPr>
              <w:b/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b/>
          <w:sz w:val="22"/>
          <w:szCs w:val="22"/>
          <w:lang w:val="en-GB"/>
          <w:rPrChange w:id="600" w:author="Julie Decock" w:date="2013-05-13T13:44:00Z">
            <w:rPr>
              <w:b/>
              <w:sz w:val="24"/>
              <w:szCs w:val="24"/>
              <w:lang w:val="en-GB"/>
            </w:rPr>
          </w:rPrChange>
        </w:rPr>
        <w:t>Information Technology</w:t>
      </w:r>
    </w:p>
    <w:p w:rsidR="00D15C09" w:rsidRPr="00051405" w:rsidRDefault="00F66238" w:rsidP="00D15C09">
      <w:pPr>
        <w:numPr>
          <w:ilvl w:val="0"/>
          <w:numId w:val="4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sz w:val="22"/>
          <w:szCs w:val="22"/>
          <w:lang w:val="en-GB"/>
          <w:rPrChange w:id="601" w:author="Julie Decock" w:date="2013-05-13T13:44:00Z">
            <w:rPr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GB"/>
          <w:rPrChange w:id="602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Word, Excel, </w:t>
      </w:r>
      <w:proofErr w:type="spellStart"/>
      <w:r w:rsidRPr="00051405">
        <w:rPr>
          <w:rFonts w:ascii="Arial" w:hAnsi="Arial" w:cs="Arial"/>
          <w:sz w:val="22"/>
          <w:szCs w:val="22"/>
          <w:lang w:val="en-GB"/>
          <w:rPrChange w:id="603" w:author="Julie Decock" w:date="2013-05-13T13:44:00Z">
            <w:rPr>
              <w:sz w:val="24"/>
              <w:szCs w:val="24"/>
              <w:lang w:val="en-GB"/>
            </w:rPr>
          </w:rPrChange>
        </w:rPr>
        <w:t>Powerpoint</w:t>
      </w:r>
      <w:proofErr w:type="spellEnd"/>
      <w:r w:rsidR="00D15C09" w:rsidRPr="00051405">
        <w:rPr>
          <w:rFonts w:ascii="Arial" w:hAnsi="Arial" w:cs="Arial"/>
          <w:sz w:val="22"/>
          <w:szCs w:val="22"/>
          <w:lang w:val="en-GB"/>
          <w:rPrChange w:id="604" w:author="Julie Decock" w:date="2013-05-13T13:44:00Z">
            <w:rPr>
              <w:sz w:val="24"/>
              <w:szCs w:val="24"/>
              <w:lang w:val="en-GB"/>
            </w:rPr>
          </w:rPrChange>
        </w:rPr>
        <w:t>, Access 2000</w:t>
      </w:r>
    </w:p>
    <w:p w:rsidR="00F66238" w:rsidRPr="00051405" w:rsidRDefault="00F66238" w:rsidP="00F66238">
      <w:pPr>
        <w:numPr>
          <w:ilvl w:val="0"/>
          <w:numId w:val="4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sz w:val="22"/>
          <w:szCs w:val="22"/>
          <w:lang w:val="en-GB"/>
          <w:rPrChange w:id="605" w:author="Julie Decock" w:date="2013-05-13T13:44:00Z">
            <w:rPr>
              <w:sz w:val="24"/>
              <w:szCs w:val="24"/>
              <w:lang w:val="en-GB"/>
            </w:rPr>
          </w:rPrChange>
        </w:rPr>
      </w:pPr>
      <w:del w:id="606" w:author="Julie Decock" w:date="2013-05-13T13:50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607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Statistics: </w:delText>
        </w:r>
      </w:del>
      <w:r w:rsidRPr="00051405">
        <w:rPr>
          <w:rFonts w:ascii="Arial" w:hAnsi="Arial" w:cs="Arial"/>
          <w:sz w:val="22"/>
          <w:szCs w:val="22"/>
          <w:lang w:val="en-GB"/>
          <w:rPrChange w:id="608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SPSS, </w:t>
      </w:r>
      <w:proofErr w:type="spellStart"/>
      <w:r w:rsidRPr="00051405">
        <w:rPr>
          <w:rFonts w:ascii="Arial" w:hAnsi="Arial" w:cs="Arial"/>
          <w:sz w:val="22"/>
          <w:szCs w:val="22"/>
          <w:lang w:val="en-GB"/>
          <w:rPrChange w:id="609" w:author="Julie Decock" w:date="2013-05-13T13:44:00Z">
            <w:rPr>
              <w:sz w:val="24"/>
              <w:szCs w:val="24"/>
              <w:lang w:val="en-GB"/>
            </w:rPr>
          </w:rPrChange>
        </w:rPr>
        <w:t>Statistica</w:t>
      </w:r>
      <w:proofErr w:type="spellEnd"/>
      <w:r w:rsidR="00066481" w:rsidRPr="00051405">
        <w:rPr>
          <w:rFonts w:ascii="Arial" w:hAnsi="Arial" w:cs="Arial"/>
          <w:sz w:val="22"/>
          <w:szCs w:val="22"/>
          <w:lang w:val="en-GB"/>
          <w:rPrChange w:id="610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, </w:t>
      </w:r>
      <w:proofErr w:type="spellStart"/>
      <w:r w:rsidR="00066481" w:rsidRPr="00051405">
        <w:rPr>
          <w:rFonts w:ascii="Arial" w:hAnsi="Arial" w:cs="Arial"/>
          <w:sz w:val="22"/>
          <w:szCs w:val="22"/>
          <w:lang w:val="en-GB"/>
          <w:rPrChange w:id="611" w:author="Julie Decock" w:date="2013-05-13T13:44:00Z">
            <w:rPr>
              <w:sz w:val="24"/>
              <w:szCs w:val="24"/>
              <w:lang w:val="en-GB"/>
            </w:rPr>
          </w:rPrChange>
        </w:rPr>
        <w:t>GraphPad</w:t>
      </w:r>
      <w:proofErr w:type="spellEnd"/>
      <w:r w:rsidR="00066481" w:rsidRPr="00051405">
        <w:rPr>
          <w:rFonts w:ascii="Arial" w:hAnsi="Arial" w:cs="Arial"/>
          <w:sz w:val="22"/>
          <w:szCs w:val="22"/>
          <w:lang w:val="en-GB"/>
          <w:rPrChange w:id="612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 Prism</w:t>
      </w:r>
      <w:r w:rsidRPr="00051405">
        <w:rPr>
          <w:rFonts w:ascii="Arial" w:hAnsi="Arial" w:cs="Arial"/>
          <w:sz w:val="22"/>
          <w:szCs w:val="22"/>
          <w:lang w:val="en-GB"/>
          <w:rPrChange w:id="613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 </w:t>
      </w:r>
    </w:p>
    <w:p w:rsidR="00F66238" w:rsidRPr="00051405" w:rsidRDefault="00F66238" w:rsidP="00F66238">
      <w:pPr>
        <w:numPr>
          <w:ilvl w:val="0"/>
          <w:numId w:val="4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sz w:val="22"/>
          <w:szCs w:val="22"/>
          <w:lang w:val="en-GB"/>
          <w:rPrChange w:id="614" w:author="Julie Decock" w:date="2013-05-13T13:44:00Z">
            <w:rPr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GB"/>
          <w:rPrChange w:id="615" w:author="Julie Decock" w:date="2013-05-13T13:44:00Z">
            <w:rPr>
              <w:sz w:val="24"/>
              <w:szCs w:val="24"/>
              <w:lang w:val="en-GB"/>
            </w:rPr>
          </w:rPrChange>
        </w:rPr>
        <w:t>Reference Manager</w:t>
      </w:r>
      <w:r w:rsidR="00D15C09" w:rsidRPr="00051405">
        <w:rPr>
          <w:rFonts w:ascii="Arial" w:hAnsi="Arial" w:cs="Arial"/>
          <w:sz w:val="22"/>
          <w:szCs w:val="22"/>
          <w:lang w:val="en-GB"/>
          <w:rPrChange w:id="616" w:author="Julie Decock" w:date="2013-05-13T13:44:00Z">
            <w:rPr>
              <w:sz w:val="24"/>
              <w:szCs w:val="24"/>
              <w:lang w:val="en-GB"/>
            </w:rPr>
          </w:rPrChange>
        </w:rPr>
        <w:t>, EndNote</w:t>
      </w:r>
      <w:ins w:id="617" w:author="Julie Decock" w:date="2013-05-13T13:50:00Z">
        <w:r w:rsidR="00051405">
          <w:rPr>
            <w:rFonts w:ascii="Arial" w:hAnsi="Arial" w:cs="Arial"/>
            <w:sz w:val="22"/>
            <w:szCs w:val="22"/>
            <w:lang w:val="en-GB"/>
          </w:rPr>
          <w:t xml:space="preserve">, </w:t>
        </w:r>
        <w:proofErr w:type="spellStart"/>
        <w:r w:rsidR="00051405">
          <w:rPr>
            <w:rFonts w:ascii="Arial" w:hAnsi="Arial" w:cs="Arial"/>
            <w:sz w:val="22"/>
            <w:szCs w:val="22"/>
            <w:lang w:val="en-GB"/>
          </w:rPr>
          <w:t>Zotero</w:t>
        </w:r>
        <w:proofErr w:type="spellEnd"/>
        <w:r w:rsidR="00051405">
          <w:rPr>
            <w:rFonts w:ascii="Arial" w:hAnsi="Arial" w:cs="Arial"/>
            <w:sz w:val="22"/>
            <w:szCs w:val="22"/>
            <w:lang w:val="en-GB"/>
          </w:rPr>
          <w:t xml:space="preserve">, </w:t>
        </w:r>
        <w:proofErr w:type="spellStart"/>
        <w:r w:rsidR="00051405">
          <w:rPr>
            <w:rFonts w:ascii="Arial" w:hAnsi="Arial" w:cs="Arial"/>
            <w:sz w:val="22"/>
            <w:szCs w:val="22"/>
            <w:lang w:val="en-GB"/>
          </w:rPr>
          <w:t>Mendeley</w:t>
        </w:r>
      </w:ins>
      <w:proofErr w:type="spellEnd"/>
      <w:r w:rsidRPr="00051405">
        <w:rPr>
          <w:rFonts w:ascii="Arial" w:hAnsi="Arial" w:cs="Arial"/>
          <w:sz w:val="22"/>
          <w:szCs w:val="22"/>
          <w:lang w:val="en-GB"/>
          <w:rPrChange w:id="618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 </w:t>
      </w:r>
    </w:p>
    <w:p w:rsidR="00F66238" w:rsidRPr="00051405" w:rsidRDefault="00D15C09" w:rsidP="00D15C09">
      <w:pPr>
        <w:numPr>
          <w:ilvl w:val="0"/>
          <w:numId w:val="4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sz w:val="22"/>
          <w:szCs w:val="22"/>
          <w:lang w:val="en-GB"/>
          <w:rPrChange w:id="619" w:author="Julie Decock" w:date="2013-05-13T13:44:00Z">
            <w:rPr>
              <w:sz w:val="24"/>
              <w:szCs w:val="24"/>
              <w:lang w:val="en-GB"/>
            </w:rPr>
          </w:rPrChange>
        </w:rPr>
      </w:pPr>
      <w:proofErr w:type="spellStart"/>
      <w:r w:rsidRPr="00051405">
        <w:rPr>
          <w:rFonts w:ascii="Arial" w:hAnsi="Arial" w:cs="Arial"/>
          <w:sz w:val="22"/>
          <w:szCs w:val="22"/>
          <w:lang w:val="en-GB"/>
          <w:rPrChange w:id="620" w:author="Julie Decock" w:date="2013-05-13T13:44:00Z">
            <w:rPr>
              <w:sz w:val="24"/>
              <w:szCs w:val="24"/>
              <w:lang w:val="en-GB"/>
            </w:rPr>
          </w:rPrChange>
        </w:rPr>
        <w:t>ImageJ</w:t>
      </w:r>
      <w:proofErr w:type="spellEnd"/>
      <w:r w:rsidR="00F66238" w:rsidRPr="00051405">
        <w:rPr>
          <w:rFonts w:ascii="Arial" w:hAnsi="Arial" w:cs="Arial"/>
          <w:sz w:val="22"/>
          <w:szCs w:val="22"/>
          <w:lang w:val="en-GB"/>
          <w:rPrChange w:id="621" w:author="Julie Decock" w:date="2013-05-13T13:44:00Z">
            <w:rPr>
              <w:sz w:val="24"/>
              <w:szCs w:val="24"/>
              <w:lang w:val="en-GB"/>
            </w:rPr>
          </w:rPrChange>
        </w:rPr>
        <w:t>, Photoshop, Paint</w:t>
      </w:r>
    </w:p>
    <w:p w:rsidR="00D15C09" w:rsidRPr="00051405" w:rsidRDefault="00D15C09" w:rsidP="00D15C09">
      <w:pPr>
        <w:numPr>
          <w:ilvl w:val="0"/>
          <w:numId w:val="4"/>
        </w:numPr>
        <w:tabs>
          <w:tab w:val="clear" w:pos="720"/>
          <w:tab w:val="num" w:pos="426"/>
        </w:tabs>
        <w:ind w:left="426"/>
        <w:jc w:val="both"/>
        <w:rPr>
          <w:rFonts w:ascii="Arial" w:hAnsi="Arial" w:cs="Arial"/>
          <w:sz w:val="22"/>
          <w:szCs w:val="22"/>
          <w:lang w:val="en-GB"/>
          <w:rPrChange w:id="622" w:author="Julie Decock" w:date="2013-05-13T13:44:00Z">
            <w:rPr>
              <w:sz w:val="24"/>
              <w:szCs w:val="24"/>
              <w:lang w:val="en-GB"/>
            </w:rPr>
          </w:rPrChange>
        </w:rPr>
      </w:pPr>
      <w:proofErr w:type="spellStart"/>
      <w:r w:rsidRPr="00051405">
        <w:rPr>
          <w:rFonts w:ascii="Arial" w:hAnsi="Arial" w:cs="Arial"/>
          <w:sz w:val="22"/>
          <w:szCs w:val="22"/>
          <w:lang w:val="en-GB"/>
          <w:rPrChange w:id="623" w:author="Julie Decock" w:date="2013-05-13T13:44:00Z">
            <w:rPr>
              <w:sz w:val="24"/>
              <w:szCs w:val="24"/>
              <w:lang w:val="en-GB"/>
            </w:rPr>
          </w:rPrChange>
        </w:rPr>
        <w:t>Axiovision</w:t>
      </w:r>
      <w:proofErr w:type="spellEnd"/>
    </w:p>
    <w:p w:rsidR="00606896" w:rsidRPr="00051405" w:rsidRDefault="00606896" w:rsidP="00066481">
      <w:pPr>
        <w:ind w:left="426"/>
        <w:jc w:val="both"/>
        <w:rPr>
          <w:rFonts w:ascii="Arial" w:hAnsi="Arial" w:cs="Arial"/>
          <w:sz w:val="22"/>
          <w:szCs w:val="22"/>
          <w:lang w:val="en-GB"/>
          <w:rPrChange w:id="624" w:author="Julie Decock" w:date="2013-05-13T13:44:00Z">
            <w:rPr>
              <w:sz w:val="24"/>
              <w:szCs w:val="24"/>
              <w:lang w:val="en-GB"/>
            </w:rPr>
          </w:rPrChange>
        </w:rPr>
      </w:pPr>
    </w:p>
    <w:p w:rsidR="00F66238" w:rsidRPr="00051405" w:rsidRDefault="00F66238" w:rsidP="00F66238">
      <w:pPr>
        <w:jc w:val="both"/>
        <w:rPr>
          <w:rFonts w:ascii="Arial" w:hAnsi="Arial" w:cs="Arial"/>
          <w:b/>
          <w:sz w:val="22"/>
          <w:szCs w:val="22"/>
          <w:lang w:val="en-GB"/>
          <w:rPrChange w:id="625" w:author="Julie Decock" w:date="2013-05-13T13:44:00Z">
            <w:rPr>
              <w:b/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b/>
          <w:sz w:val="22"/>
          <w:szCs w:val="22"/>
          <w:lang w:val="en-GB"/>
          <w:rPrChange w:id="626" w:author="Julie Decock" w:date="2013-05-13T13:44:00Z">
            <w:rPr>
              <w:b/>
              <w:sz w:val="24"/>
              <w:szCs w:val="24"/>
              <w:lang w:val="en-GB"/>
            </w:rPr>
          </w:rPrChange>
        </w:rPr>
        <w:t xml:space="preserve">Professional </w:t>
      </w:r>
      <w:del w:id="627" w:author="Julie Decock" w:date="2013-05-13T13:48:00Z">
        <w:r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628" w:author="Julie Decock" w:date="2013-05-13T13:44:00Z">
              <w:rPr>
                <w:b/>
                <w:sz w:val="24"/>
                <w:szCs w:val="24"/>
                <w:lang w:val="en-GB"/>
              </w:rPr>
            </w:rPrChange>
          </w:rPr>
          <w:delText xml:space="preserve">and personal </w:delText>
        </w:r>
      </w:del>
      <w:r w:rsidRPr="00051405">
        <w:rPr>
          <w:rFonts w:ascii="Arial" w:hAnsi="Arial" w:cs="Arial"/>
          <w:b/>
          <w:sz w:val="22"/>
          <w:szCs w:val="22"/>
          <w:lang w:val="en-GB"/>
          <w:rPrChange w:id="629" w:author="Julie Decock" w:date="2013-05-13T13:44:00Z">
            <w:rPr>
              <w:b/>
              <w:sz w:val="24"/>
              <w:szCs w:val="24"/>
              <w:lang w:val="en-GB"/>
            </w:rPr>
          </w:rPrChange>
        </w:rPr>
        <w:t>development</w:t>
      </w:r>
    </w:p>
    <w:p w:rsidR="00A95C98" w:rsidRPr="00051405" w:rsidRDefault="00A95C98" w:rsidP="00971C05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rFonts w:ascii="Arial" w:hAnsi="Arial" w:cs="Arial"/>
          <w:sz w:val="22"/>
          <w:szCs w:val="22"/>
          <w:lang w:val="en-US"/>
          <w:rPrChange w:id="630" w:author="Julie Decock" w:date="2013-05-13T13:44:00Z">
            <w:rPr>
              <w:sz w:val="24"/>
              <w:szCs w:val="24"/>
              <w:lang w:val="en-US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631" w:author="Julie Decock" w:date="2013-05-13T13:44:00Z">
            <w:rPr>
              <w:sz w:val="24"/>
              <w:szCs w:val="24"/>
              <w:lang w:val="en-US"/>
            </w:rPr>
          </w:rPrChange>
        </w:rPr>
        <w:t>Grant reviewer for Cancer charity, 2012</w:t>
      </w:r>
    </w:p>
    <w:p w:rsidR="00971C05" w:rsidRPr="00051405" w:rsidRDefault="00066481" w:rsidP="00971C05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rFonts w:ascii="Arial" w:hAnsi="Arial" w:cs="Arial"/>
          <w:sz w:val="22"/>
          <w:szCs w:val="22"/>
          <w:lang w:val="en-US"/>
          <w:rPrChange w:id="632" w:author="Julie Decock" w:date="2013-05-13T13:44:00Z">
            <w:rPr>
              <w:sz w:val="24"/>
              <w:szCs w:val="24"/>
              <w:lang w:val="en-US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US"/>
          <w:rPrChange w:id="633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Ad hoc </w:t>
      </w:r>
      <w:r w:rsidR="00971C05" w:rsidRPr="00051405">
        <w:rPr>
          <w:rFonts w:ascii="Arial" w:hAnsi="Arial" w:cs="Arial"/>
          <w:sz w:val="22"/>
          <w:szCs w:val="22"/>
          <w:lang w:val="en-US"/>
          <w:rPrChange w:id="634" w:author="Julie Decock" w:date="2013-05-13T13:44:00Z">
            <w:rPr>
              <w:sz w:val="24"/>
              <w:szCs w:val="24"/>
              <w:lang w:val="en-US"/>
            </w:rPr>
          </w:rPrChange>
        </w:rPr>
        <w:t xml:space="preserve">reviewer for various international </w:t>
      </w:r>
      <w:del w:id="635" w:author="Julie Decock" w:date="2013-05-13T13:46:00Z">
        <w:r w:rsidR="00971C05" w:rsidRPr="00051405" w:rsidDel="00051405">
          <w:rPr>
            <w:rFonts w:ascii="Arial" w:hAnsi="Arial" w:cs="Arial"/>
            <w:sz w:val="22"/>
            <w:szCs w:val="22"/>
            <w:lang w:val="en-US"/>
            <w:rPrChange w:id="636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journals including Nature protocols, Gynecologic and Obstetric Investigation, Cancer, Oncology, Journal of Cellular and Molecular Medicine, Breast Cancer Research and Treatment</w:delText>
        </w:r>
      </w:del>
      <w:ins w:id="637" w:author="Julie Decock" w:date="2013-05-13T13:46:00Z">
        <w:r w:rsidR="00051405">
          <w:rPr>
            <w:rFonts w:ascii="Arial" w:hAnsi="Arial" w:cs="Arial"/>
            <w:sz w:val="22"/>
            <w:szCs w:val="22"/>
            <w:lang w:val="en-US"/>
          </w:rPr>
          <w:t>journals</w:t>
        </w:r>
      </w:ins>
    </w:p>
    <w:p w:rsidR="00971C05" w:rsidRDefault="00051405" w:rsidP="00971C05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ins w:id="638" w:author="Julie Decock" w:date="2013-05-13T13:50:00Z"/>
          <w:rFonts w:ascii="Arial" w:hAnsi="Arial" w:cs="Arial"/>
          <w:sz w:val="22"/>
          <w:szCs w:val="22"/>
          <w:lang w:val="en-US"/>
        </w:rPr>
      </w:pPr>
      <w:ins w:id="639" w:author="Julie Decock" w:date="2013-05-13T13:46:00Z">
        <w:r>
          <w:rPr>
            <w:rFonts w:ascii="Arial" w:hAnsi="Arial" w:cs="Arial"/>
            <w:sz w:val="22"/>
            <w:szCs w:val="22"/>
            <w:lang w:val="en-US"/>
          </w:rPr>
          <w:t xml:space="preserve">Ad hoc grant reviewer </w:t>
        </w:r>
      </w:ins>
      <w:del w:id="640" w:author="Julie Decock" w:date="2013-05-13T13:47:00Z">
        <w:r w:rsidR="00971C05" w:rsidRPr="00051405" w:rsidDel="00051405">
          <w:rPr>
            <w:rFonts w:ascii="Arial" w:hAnsi="Arial" w:cs="Arial"/>
            <w:sz w:val="22"/>
            <w:szCs w:val="22"/>
            <w:lang w:val="en-US"/>
            <w:rPrChange w:id="641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member of grant panel of the </w:delText>
        </w:r>
      </w:del>
      <w:r w:rsidR="00971C05" w:rsidRPr="00051405">
        <w:rPr>
          <w:rFonts w:ascii="Arial" w:hAnsi="Arial" w:cs="Arial"/>
          <w:sz w:val="22"/>
          <w:szCs w:val="22"/>
          <w:lang w:val="en-US"/>
          <w:rPrChange w:id="642" w:author="Julie Decock" w:date="2013-05-13T13:44:00Z">
            <w:rPr>
              <w:sz w:val="24"/>
              <w:szCs w:val="24"/>
              <w:lang w:val="en-US"/>
            </w:rPr>
          </w:rPrChange>
        </w:rPr>
        <w:t>National Medical Research Council from Singapore</w:t>
      </w:r>
    </w:p>
    <w:p w:rsidR="00051405" w:rsidRPr="00051405" w:rsidRDefault="00051405" w:rsidP="00971C05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rFonts w:ascii="Arial" w:hAnsi="Arial" w:cs="Arial"/>
          <w:sz w:val="22"/>
          <w:szCs w:val="22"/>
          <w:lang w:val="en-US"/>
          <w:rPrChange w:id="643" w:author="Julie Decock" w:date="2013-05-13T13:44:00Z">
            <w:rPr>
              <w:sz w:val="24"/>
              <w:szCs w:val="24"/>
              <w:lang w:val="en-US"/>
            </w:rPr>
          </w:rPrChange>
        </w:rPr>
      </w:pPr>
      <w:ins w:id="644" w:author="Julie Decock" w:date="2013-05-13T13:50:00Z">
        <w:r>
          <w:rPr>
            <w:rFonts w:ascii="Arial" w:hAnsi="Arial" w:cs="Arial"/>
            <w:sz w:val="22"/>
            <w:szCs w:val="22"/>
            <w:lang w:val="en-US"/>
          </w:rPr>
          <w:t>Leaderships skills, UEA, UK, 2011</w:t>
        </w:r>
      </w:ins>
    </w:p>
    <w:p w:rsidR="00D15C09" w:rsidRPr="00051405" w:rsidDel="00051405" w:rsidRDefault="00D15C09" w:rsidP="00D15C09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del w:id="645" w:author="Julie Decock" w:date="2013-05-13T13:49:00Z"/>
          <w:rFonts w:ascii="Arial" w:hAnsi="Arial" w:cs="Arial"/>
          <w:sz w:val="22"/>
          <w:szCs w:val="22"/>
          <w:lang w:val="en-US"/>
          <w:rPrChange w:id="646" w:author="Julie Decock" w:date="2013-05-13T13:44:00Z">
            <w:rPr>
              <w:del w:id="647" w:author="Julie Decock" w:date="2013-05-13T13:49:00Z"/>
              <w:sz w:val="24"/>
              <w:szCs w:val="24"/>
              <w:lang w:val="en-US"/>
            </w:rPr>
          </w:rPrChange>
        </w:rPr>
      </w:pPr>
      <w:del w:id="648" w:author="Julie Decock" w:date="2013-05-13T13:49:00Z">
        <w:r w:rsidRPr="00051405" w:rsidDel="00051405">
          <w:rPr>
            <w:rFonts w:ascii="Arial" w:hAnsi="Arial" w:cs="Arial"/>
            <w:sz w:val="22"/>
            <w:szCs w:val="22"/>
            <w:lang w:val="en-US"/>
            <w:rPrChange w:id="649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Member of the British Society for Cell Biology (2012)</w:delText>
        </w:r>
      </w:del>
    </w:p>
    <w:p w:rsidR="00D15C09" w:rsidRPr="00051405" w:rsidDel="00051405" w:rsidRDefault="00D15C09" w:rsidP="00D15C09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del w:id="650" w:author="Julie Decock" w:date="2013-05-13T13:49:00Z"/>
          <w:rFonts w:ascii="Arial" w:hAnsi="Arial" w:cs="Arial"/>
          <w:sz w:val="22"/>
          <w:szCs w:val="22"/>
          <w:lang w:val="en-US"/>
          <w:rPrChange w:id="651" w:author="Julie Decock" w:date="2013-05-13T13:44:00Z">
            <w:rPr>
              <w:del w:id="652" w:author="Julie Decock" w:date="2013-05-13T13:49:00Z"/>
              <w:sz w:val="24"/>
              <w:szCs w:val="24"/>
              <w:lang w:val="en-US"/>
            </w:rPr>
          </w:rPrChange>
        </w:rPr>
      </w:pPr>
      <w:del w:id="653" w:author="Julie Decock" w:date="2013-05-13T13:49:00Z">
        <w:r w:rsidRPr="00051405" w:rsidDel="00051405">
          <w:rPr>
            <w:rFonts w:ascii="Arial" w:hAnsi="Arial" w:cs="Arial"/>
            <w:sz w:val="22"/>
            <w:szCs w:val="22"/>
            <w:lang w:val="en-US"/>
            <w:rPrChange w:id="654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Member of the International Proteolysis Society (2007-2008)</w:delText>
        </w:r>
      </w:del>
    </w:p>
    <w:p w:rsidR="00D15C09" w:rsidRPr="00051405" w:rsidRDefault="00D15C09" w:rsidP="00F66238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rFonts w:ascii="Arial" w:hAnsi="Arial" w:cs="Arial"/>
          <w:b/>
          <w:sz w:val="22"/>
          <w:szCs w:val="22"/>
          <w:lang w:val="en-GB"/>
          <w:rPrChange w:id="655" w:author="Julie Decock" w:date="2013-05-13T13:44:00Z">
            <w:rPr>
              <w:b/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GB"/>
          <w:rPrChange w:id="656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Access 2000 Advanced course, </w:t>
      </w:r>
      <w:proofErr w:type="spellStart"/>
      <w:r w:rsidRPr="00051405">
        <w:rPr>
          <w:rFonts w:ascii="Arial" w:hAnsi="Arial" w:cs="Arial"/>
          <w:sz w:val="22"/>
          <w:szCs w:val="22"/>
          <w:lang w:val="en-GB"/>
          <w:rPrChange w:id="657" w:author="Julie Decock" w:date="2013-05-13T13:44:00Z">
            <w:rPr>
              <w:sz w:val="24"/>
              <w:szCs w:val="24"/>
              <w:lang w:val="en-GB"/>
            </w:rPr>
          </w:rPrChange>
        </w:rPr>
        <w:t>KULeuven</w:t>
      </w:r>
      <w:proofErr w:type="spellEnd"/>
      <w:r w:rsidRPr="00051405">
        <w:rPr>
          <w:rFonts w:ascii="Arial" w:hAnsi="Arial" w:cs="Arial"/>
          <w:sz w:val="22"/>
          <w:szCs w:val="22"/>
          <w:lang w:val="en-GB"/>
          <w:rPrChange w:id="658" w:author="Julie Decock" w:date="2013-05-13T13:44:00Z">
            <w:rPr>
              <w:sz w:val="24"/>
              <w:szCs w:val="24"/>
              <w:lang w:val="en-GB"/>
            </w:rPr>
          </w:rPrChange>
        </w:rPr>
        <w:t>, Belgium, 2007</w:t>
      </w:r>
    </w:p>
    <w:p w:rsidR="00F66238" w:rsidRPr="00051405" w:rsidRDefault="00F66238" w:rsidP="00F66238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rFonts w:ascii="Arial" w:hAnsi="Arial" w:cs="Arial"/>
          <w:b/>
          <w:sz w:val="22"/>
          <w:szCs w:val="22"/>
          <w:lang w:val="en-GB"/>
          <w:rPrChange w:id="659" w:author="Julie Decock" w:date="2013-05-13T13:44:00Z">
            <w:rPr>
              <w:b/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GB"/>
          <w:rPrChange w:id="660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Reference Manager course, </w:t>
      </w:r>
      <w:proofErr w:type="spellStart"/>
      <w:r w:rsidRPr="00051405">
        <w:rPr>
          <w:rFonts w:ascii="Arial" w:hAnsi="Arial" w:cs="Arial"/>
          <w:sz w:val="22"/>
          <w:szCs w:val="22"/>
          <w:lang w:val="en-GB"/>
          <w:rPrChange w:id="661" w:author="Julie Decock" w:date="2013-05-13T13:44:00Z">
            <w:rPr>
              <w:sz w:val="24"/>
              <w:szCs w:val="24"/>
              <w:lang w:val="en-GB"/>
            </w:rPr>
          </w:rPrChange>
        </w:rPr>
        <w:t>KULeuven</w:t>
      </w:r>
      <w:proofErr w:type="spellEnd"/>
      <w:r w:rsidRPr="00051405">
        <w:rPr>
          <w:rFonts w:ascii="Arial" w:hAnsi="Arial" w:cs="Arial"/>
          <w:sz w:val="22"/>
          <w:szCs w:val="22"/>
          <w:lang w:val="en-GB"/>
          <w:rPrChange w:id="662" w:author="Julie Decock" w:date="2013-05-13T13:44:00Z">
            <w:rPr>
              <w:sz w:val="24"/>
              <w:szCs w:val="24"/>
              <w:lang w:val="en-GB"/>
            </w:rPr>
          </w:rPrChange>
        </w:rPr>
        <w:t>, Belgium, 2006</w:t>
      </w:r>
    </w:p>
    <w:p w:rsidR="00D15C09" w:rsidRPr="00051405" w:rsidRDefault="00D15C09" w:rsidP="00D15C09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ins w:id="663" w:author="Julie Decock" w:date="2013-05-13T13:49:00Z"/>
          <w:rFonts w:ascii="Arial" w:hAnsi="Arial" w:cs="Arial"/>
          <w:b/>
          <w:sz w:val="22"/>
          <w:szCs w:val="22"/>
          <w:lang w:val="en-GB"/>
          <w:rPrChange w:id="664" w:author="Julie Decock" w:date="2013-05-13T13:49:00Z">
            <w:rPr>
              <w:ins w:id="665" w:author="Julie Decock" w:date="2013-05-13T13:49:00Z"/>
              <w:rFonts w:ascii="Arial" w:hAnsi="Arial" w:cs="Arial"/>
              <w:sz w:val="22"/>
              <w:szCs w:val="22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GB"/>
          <w:rPrChange w:id="666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Biostatistics course, </w:t>
      </w:r>
      <w:proofErr w:type="spellStart"/>
      <w:r w:rsidRPr="00051405">
        <w:rPr>
          <w:rFonts w:ascii="Arial" w:hAnsi="Arial" w:cs="Arial"/>
          <w:sz w:val="22"/>
          <w:szCs w:val="22"/>
          <w:lang w:val="en-GB"/>
          <w:rPrChange w:id="667" w:author="Julie Decock" w:date="2013-05-13T13:44:00Z">
            <w:rPr>
              <w:sz w:val="24"/>
              <w:szCs w:val="24"/>
              <w:lang w:val="en-GB"/>
            </w:rPr>
          </w:rPrChange>
        </w:rPr>
        <w:t>KULeuven</w:t>
      </w:r>
      <w:proofErr w:type="spellEnd"/>
      <w:r w:rsidRPr="00051405">
        <w:rPr>
          <w:rFonts w:ascii="Arial" w:hAnsi="Arial" w:cs="Arial"/>
          <w:sz w:val="22"/>
          <w:szCs w:val="22"/>
          <w:lang w:val="en-GB"/>
          <w:rPrChange w:id="668" w:author="Julie Decock" w:date="2013-05-13T13:44:00Z">
            <w:rPr>
              <w:sz w:val="24"/>
              <w:szCs w:val="24"/>
              <w:lang w:val="en-GB"/>
            </w:rPr>
          </w:rPrChange>
        </w:rPr>
        <w:t>, Belgium, 2005</w:t>
      </w:r>
    </w:p>
    <w:p w:rsidR="00051405" w:rsidRDefault="00051405" w:rsidP="00051405">
      <w:pPr>
        <w:jc w:val="both"/>
        <w:rPr>
          <w:ins w:id="669" w:author="Julie Decock" w:date="2013-05-13T13:49:00Z"/>
          <w:rFonts w:ascii="Arial" w:hAnsi="Arial" w:cs="Arial"/>
          <w:sz w:val="22"/>
          <w:szCs w:val="22"/>
          <w:lang w:val="en-GB"/>
        </w:rPr>
        <w:pPrChange w:id="670" w:author="Julie Decock" w:date="2013-05-13T13:49:00Z">
          <w:pPr>
            <w:numPr>
              <w:numId w:val="4"/>
            </w:numPr>
            <w:ind w:left="426" w:hanging="360"/>
            <w:jc w:val="both"/>
          </w:pPr>
        </w:pPrChange>
      </w:pPr>
    </w:p>
    <w:p w:rsidR="00051405" w:rsidRDefault="00051405" w:rsidP="00051405">
      <w:pPr>
        <w:jc w:val="both"/>
        <w:rPr>
          <w:ins w:id="671" w:author="Julie Decock" w:date="2013-05-13T13:49:00Z"/>
          <w:rFonts w:ascii="Arial" w:hAnsi="Arial" w:cs="Arial"/>
          <w:b/>
          <w:sz w:val="22"/>
          <w:szCs w:val="22"/>
          <w:lang w:val="en-GB"/>
        </w:rPr>
        <w:pPrChange w:id="672" w:author="Julie Decock" w:date="2013-05-13T13:49:00Z">
          <w:pPr>
            <w:numPr>
              <w:numId w:val="4"/>
            </w:numPr>
            <w:ind w:left="426" w:hanging="360"/>
            <w:jc w:val="both"/>
          </w:pPr>
        </w:pPrChange>
      </w:pPr>
      <w:ins w:id="673" w:author="Julie Decock" w:date="2013-05-13T13:49:00Z">
        <w:r>
          <w:rPr>
            <w:rFonts w:ascii="Arial" w:hAnsi="Arial" w:cs="Arial"/>
            <w:b/>
            <w:sz w:val="22"/>
            <w:szCs w:val="22"/>
            <w:lang w:val="en-GB"/>
          </w:rPr>
          <w:t>Organizations</w:t>
        </w:r>
      </w:ins>
    </w:p>
    <w:p w:rsidR="00051405" w:rsidRPr="00304795" w:rsidRDefault="00051405" w:rsidP="00051405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ins w:id="674" w:author="Julie Decock" w:date="2013-05-13T13:49:00Z"/>
          <w:rFonts w:ascii="Arial" w:hAnsi="Arial" w:cs="Arial"/>
          <w:sz w:val="22"/>
          <w:szCs w:val="22"/>
          <w:lang w:val="en-US"/>
        </w:rPr>
      </w:pPr>
      <w:ins w:id="675" w:author="Julie Decock" w:date="2013-05-13T13:49:00Z">
        <w:r w:rsidRPr="00304795">
          <w:rPr>
            <w:rFonts w:ascii="Arial" w:hAnsi="Arial" w:cs="Arial"/>
            <w:sz w:val="22"/>
            <w:szCs w:val="22"/>
            <w:lang w:val="en-US"/>
          </w:rPr>
          <w:t>British Society for Cell Biology (2012</w:t>
        </w:r>
        <w:r>
          <w:rPr>
            <w:rFonts w:ascii="Arial" w:hAnsi="Arial" w:cs="Arial"/>
            <w:sz w:val="22"/>
            <w:szCs w:val="22"/>
            <w:lang w:val="en-US"/>
          </w:rPr>
          <w:t>-present</w:t>
        </w:r>
        <w:r w:rsidRPr="00304795">
          <w:rPr>
            <w:rFonts w:ascii="Arial" w:hAnsi="Arial" w:cs="Arial"/>
            <w:sz w:val="22"/>
            <w:szCs w:val="22"/>
            <w:lang w:val="en-US"/>
          </w:rPr>
          <w:t>)</w:t>
        </w:r>
      </w:ins>
    </w:p>
    <w:p w:rsidR="00051405" w:rsidRDefault="00051405" w:rsidP="00051405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ins w:id="676" w:author="Julie Decock" w:date="2013-05-13T14:03:00Z"/>
          <w:rFonts w:ascii="Arial" w:hAnsi="Arial" w:cs="Arial"/>
          <w:sz w:val="22"/>
          <w:szCs w:val="22"/>
          <w:lang w:val="en-US"/>
        </w:rPr>
      </w:pPr>
      <w:ins w:id="677" w:author="Julie Decock" w:date="2013-05-13T13:49:00Z">
        <w:r w:rsidRPr="00304795">
          <w:rPr>
            <w:rFonts w:ascii="Arial" w:hAnsi="Arial" w:cs="Arial"/>
            <w:sz w:val="22"/>
            <w:szCs w:val="22"/>
            <w:lang w:val="en-US"/>
          </w:rPr>
          <w:t>International Proteolysis Society (2007-2008)</w:t>
        </w:r>
      </w:ins>
    </w:p>
    <w:p w:rsidR="00B52C9D" w:rsidRDefault="00B52C9D" w:rsidP="00B52C9D">
      <w:pPr>
        <w:ind w:left="426"/>
        <w:jc w:val="both"/>
        <w:rPr>
          <w:ins w:id="678" w:author="Julie Decock" w:date="2013-05-13T14:03:00Z"/>
          <w:rFonts w:ascii="Arial" w:hAnsi="Arial" w:cs="Arial"/>
          <w:sz w:val="22"/>
          <w:szCs w:val="22"/>
          <w:lang w:val="en-US"/>
        </w:rPr>
        <w:pPrChange w:id="679" w:author="Julie Decock" w:date="2013-05-13T14:03:00Z">
          <w:pPr>
            <w:numPr>
              <w:numId w:val="4"/>
            </w:numPr>
            <w:ind w:left="426" w:hanging="360"/>
            <w:jc w:val="both"/>
          </w:pPr>
        </w:pPrChange>
      </w:pPr>
    </w:p>
    <w:p w:rsidR="00B52C9D" w:rsidRPr="00304795" w:rsidRDefault="00B52C9D" w:rsidP="00B52C9D">
      <w:pPr>
        <w:ind w:left="426"/>
        <w:jc w:val="both"/>
        <w:rPr>
          <w:ins w:id="680" w:author="Julie Decock" w:date="2013-05-13T13:49:00Z"/>
          <w:rFonts w:ascii="Arial" w:hAnsi="Arial" w:cs="Arial"/>
          <w:sz w:val="22"/>
          <w:szCs w:val="22"/>
          <w:lang w:val="en-US"/>
        </w:rPr>
        <w:pPrChange w:id="681" w:author="Julie Decock" w:date="2013-05-13T14:03:00Z">
          <w:pPr>
            <w:numPr>
              <w:numId w:val="4"/>
            </w:numPr>
            <w:ind w:left="426" w:hanging="360"/>
            <w:jc w:val="both"/>
          </w:pPr>
        </w:pPrChange>
      </w:pPr>
    </w:p>
    <w:p w:rsidR="00C17C77" w:rsidRDefault="00C17C77" w:rsidP="00C17C77">
      <w:pPr>
        <w:jc w:val="both"/>
        <w:rPr>
          <w:ins w:id="682" w:author="Julie Decock" w:date="2013-05-13T13:54:00Z"/>
          <w:rFonts w:ascii="Arial" w:hAnsi="Arial" w:cs="Arial"/>
          <w:b/>
          <w:sz w:val="22"/>
          <w:szCs w:val="22"/>
          <w:u w:val="single"/>
          <w:lang w:val="en-US"/>
        </w:rPr>
        <w:pPrChange w:id="683" w:author="Julie Decock" w:date="2013-05-13T13:54:00Z">
          <w:pPr>
            <w:numPr>
              <w:numId w:val="4"/>
            </w:numPr>
            <w:tabs>
              <w:tab w:val="num" w:pos="720"/>
            </w:tabs>
            <w:ind w:left="720" w:hanging="360"/>
            <w:jc w:val="both"/>
          </w:pPr>
        </w:pPrChange>
      </w:pPr>
      <w:ins w:id="684" w:author="Julie Decock" w:date="2013-05-13T13:53:00Z">
        <w:r w:rsidRPr="000806F8">
          <w:rPr>
            <w:rFonts w:ascii="Arial" w:hAnsi="Arial" w:cs="Arial"/>
            <w:b/>
            <w:sz w:val="22"/>
            <w:szCs w:val="22"/>
            <w:u w:val="single"/>
            <w:lang w:val="en-US"/>
          </w:rPr>
          <w:t>Funding and awards</w:t>
        </w:r>
      </w:ins>
    </w:p>
    <w:p w:rsidR="00C17C77" w:rsidRPr="000806F8" w:rsidRDefault="00C17C77" w:rsidP="00C17C77">
      <w:pPr>
        <w:jc w:val="both"/>
        <w:rPr>
          <w:ins w:id="685" w:author="Julie Decock" w:date="2013-05-13T13:53:00Z"/>
          <w:rFonts w:ascii="Arial" w:hAnsi="Arial" w:cs="Arial"/>
          <w:b/>
          <w:sz w:val="22"/>
          <w:szCs w:val="22"/>
          <w:u w:val="single"/>
          <w:lang w:val="en-US"/>
        </w:rPr>
        <w:pPrChange w:id="686" w:author="Julie Decock" w:date="2013-05-13T13:54:00Z">
          <w:pPr>
            <w:numPr>
              <w:numId w:val="4"/>
            </w:numPr>
            <w:tabs>
              <w:tab w:val="num" w:pos="720"/>
            </w:tabs>
            <w:ind w:left="720" w:hanging="360"/>
            <w:jc w:val="both"/>
          </w:pPr>
        </w:pPrChange>
      </w:pPr>
    </w:p>
    <w:p w:rsidR="00C17C77" w:rsidRPr="000806F8" w:rsidRDefault="00C17C77" w:rsidP="00C17C77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ins w:id="687" w:author="Julie Decock" w:date="2013-05-13T13:53:00Z"/>
          <w:rFonts w:ascii="Arial" w:hAnsi="Arial" w:cs="Arial"/>
          <w:sz w:val="22"/>
          <w:szCs w:val="22"/>
          <w:lang w:val="en-US"/>
        </w:rPr>
      </w:pPr>
      <w:ins w:id="688" w:author="Julie Decock" w:date="2013-05-13T13:53:00Z">
        <w:r w:rsidRPr="000806F8">
          <w:rPr>
            <w:rFonts w:ascii="Arial" w:hAnsi="Arial" w:cs="Arial"/>
            <w:sz w:val="22"/>
            <w:szCs w:val="22"/>
            <w:lang w:val="en-US"/>
          </w:rPr>
          <w:t>2011</w:t>
        </w:r>
        <w:r w:rsidRPr="000806F8">
          <w:rPr>
            <w:rFonts w:ascii="Arial" w:hAnsi="Arial" w:cs="Arial"/>
            <w:sz w:val="22"/>
            <w:szCs w:val="22"/>
            <w:lang w:val="en-US"/>
          </w:rPr>
          <w:tab/>
          <w:t>Company of Biologists summer studentship, UK</w:t>
        </w:r>
      </w:ins>
    </w:p>
    <w:p w:rsidR="00C17C77" w:rsidRPr="000806F8" w:rsidRDefault="00C17C77" w:rsidP="00C17C77">
      <w:pPr>
        <w:numPr>
          <w:ilvl w:val="0"/>
          <w:numId w:val="4"/>
        </w:numPr>
        <w:tabs>
          <w:tab w:val="clear" w:pos="720"/>
        </w:tabs>
        <w:ind w:left="426"/>
        <w:jc w:val="both"/>
        <w:rPr>
          <w:ins w:id="689" w:author="Julie Decock" w:date="2013-05-13T13:53:00Z"/>
          <w:rFonts w:ascii="Arial" w:hAnsi="Arial" w:cs="Arial"/>
          <w:sz w:val="22"/>
          <w:szCs w:val="22"/>
          <w:lang w:val="en-US"/>
        </w:rPr>
      </w:pPr>
      <w:ins w:id="690" w:author="Julie Decock" w:date="2013-05-13T13:53:00Z">
        <w:r w:rsidRPr="000806F8">
          <w:rPr>
            <w:rFonts w:ascii="Arial" w:hAnsi="Arial" w:cs="Arial"/>
            <w:sz w:val="22"/>
            <w:szCs w:val="22"/>
            <w:lang w:val="en-US"/>
          </w:rPr>
          <w:t>2010</w:t>
        </w:r>
        <w:r w:rsidRPr="000806F8">
          <w:rPr>
            <w:rFonts w:ascii="Arial" w:hAnsi="Arial" w:cs="Arial"/>
            <w:sz w:val="22"/>
            <w:szCs w:val="22"/>
            <w:lang w:val="en-US"/>
          </w:rPr>
          <w:tab/>
          <w:t>Big C summer studentship, UK</w:t>
        </w:r>
      </w:ins>
    </w:p>
    <w:p w:rsidR="00051405" w:rsidDel="00C17C77" w:rsidRDefault="00051405" w:rsidP="00F66238">
      <w:pPr>
        <w:jc w:val="both"/>
        <w:rPr>
          <w:del w:id="691" w:author="Julie Decock" w:date="2013-05-13T13:53:00Z"/>
          <w:rFonts w:ascii="Arial" w:hAnsi="Arial" w:cs="Arial"/>
          <w:b/>
          <w:sz w:val="22"/>
          <w:szCs w:val="22"/>
          <w:lang w:val="en-GB"/>
        </w:rPr>
      </w:pPr>
    </w:p>
    <w:p w:rsidR="00C17C77" w:rsidRPr="00051405" w:rsidRDefault="00C17C77" w:rsidP="00051405">
      <w:pPr>
        <w:jc w:val="both"/>
        <w:rPr>
          <w:ins w:id="692" w:author="Julie Decock" w:date="2013-05-13T13:54:00Z"/>
          <w:rFonts w:ascii="Arial" w:hAnsi="Arial" w:cs="Arial"/>
          <w:b/>
          <w:sz w:val="22"/>
          <w:szCs w:val="22"/>
          <w:lang w:val="en-GB"/>
          <w:rPrChange w:id="693" w:author="Julie Decock" w:date="2013-05-13T13:49:00Z">
            <w:rPr>
              <w:ins w:id="694" w:author="Julie Decock" w:date="2013-05-13T13:54:00Z"/>
              <w:b/>
              <w:sz w:val="24"/>
              <w:szCs w:val="24"/>
              <w:lang w:val="en-GB"/>
            </w:rPr>
          </w:rPrChange>
        </w:rPr>
        <w:pPrChange w:id="695" w:author="Julie Decock" w:date="2013-05-13T13:49:00Z">
          <w:pPr>
            <w:numPr>
              <w:numId w:val="4"/>
            </w:numPr>
            <w:ind w:left="426" w:hanging="360"/>
            <w:jc w:val="both"/>
          </w:pPr>
        </w:pPrChange>
      </w:pPr>
    </w:p>
    <w:p w:rsidR="00F66238" w:rsidRPr="00051405" w:rsidDel="00C17C77" w:rsidRDefault="00F66238" w:rsidP="00F66238">
      <w:pPr>
        <w:jc w:val="both"/>
        <w:rPr>
          <w:del w:id="696" w:author="Julie Decock" w:date="2013-05-13T13:53:00Z"/>
          <w:rFonts w:ascii="Arial" w:hAnsi="Arial" w:cs="Arial"/>
          <w:sz w:val="22"/>
          <w:szCs w:val="22"/>
          <w:lang w:val="en-GB"/>
          <w:rPrChange w:id="697" w:author="Julie Decock" w:date="2013-05-13T13:44:00Z">
            <w:rPr>
              <w:del w:id="698" w:author="Julie Decock" w:date="2013-05-13T13:53:00Z"/>
              <w:sz w:val="24"/>
              <w:szCs w:val="24"/>
              <w:lang w:val="en-GB"/>
            </w:rPr>
          </w:rPrChange>
        </w:rPr>
      </w:pPr>
    </w:p>
    <w:p w:rsidR="00F66238" w:rsidRPr="00051405" w:rsidDel="00C17C77" w:rsidRDefault="00F66238" w:rsidP="00F66238">
      <w:pPr>
        <w:jc w:val="both"/>
        <w:rPr>
          <w:del w:id="699" w:author="Julie Decock" w:date="2013-05-13T13:53:00Z"/>
          <w:rFonts w:ascii="Arial" w:hAnsi="Arial" w:cs="Arial"/>
          <w:sz w:val="22"/>
          <w:szCs w:val="22"/>
          <w:lang w:val="en-GB"/>
          <w:rPrChange w:id="700" w:author="Julie Decock" w:date="2013-05-13T13:44:00Z">
            <w:rPr>
              <w:del w:id="701" w:author="Julie Decock" w:date="2013-05-13T13:53:00Z"/>
              <w:sz w:val="24"/>
              <w:szCs w:val="24"/>
              <w:lang w:val="en-GB"/>
            </w:rPr>
          </w:rPrChange>
        </w:rPr>
      </w:pPr>
    </w:p>
    <w:p w:rsidR="00F66238" w:rsidRDefault="00F66238" w:rsidP="00F66238">
      <w:pPr>
        <w:jc w:val="both"/>
        <w:rPr>
          <w:ins w:id="702" w:author="Julie Decock" w:date="2013-05-13T13:53:00Z"/>
          <w:rFonts w:ascii="Arial" w:hAnsi="Arial" w:cs="Arial"/>
          <w:b/>
          <w:sz w:val="22"/>
          <w:szCs w:val="22"/>
          <w:u w:val="single"/>
          <w:lang w:val="en-GB"/>
        </w:rPr>
      </w:pPr>
      <w:r w:rsidRPr="00051405">
        <w:rPr>
          <w:rFonts w:ascii="Arial" w:hAnsi="Arial" w:cs="Arial"/>
          <w:b/>
          <w:sz w:val="22"/>
          <w:szCs w:val="22"/>
          <w:u w:val="single"/>
          <w:lang w:val="en-GB"/>
          <w:rPrChange w:id="703" w:author="Julie Decock" w:date="2013-05-13T13:44:00Z">
            <w:rPr>
              <w:b/>
              <w:sz w:val="24"/>
              <w:szCs w:val="24"/>
              <w:u w:val="single"/>
              <w:lang w:val="en-GB"/>
            </w:rPr>
          </w:rPrChange>
        </w:rPr>
        <w:t>Personal information</w:t>
      </w:r>
    </w:p>
    <w:p w:rsidR="00C17C77" w:rsidRPr="00051405" w:rsidRDefault="00C17C77" w:rsidP="00F66238">
      <w:pPr>
        <w:jc w:val="both"/>
        <w:rPr>
          <w:rFonts w:ascii="Arial" w:hAnsi="Arial" w:cs="Arial"/>
          <w:b/>
          <w:sz w:val="22"/>
          <w:szCs w:val="22"/>
          <w:u w:val="single"/>
          <w:lang w:val="en-GB"/>
          <w:rPrChange w:id="704" w:author="Julie Decock" w:date="2013-05-13T13:44:00Z">
            <w:rPr>
              <w:b/>
              <w:sz w:val="24"/>
              <w:szCs w:val="24"/>
              <w:u w:val="single"/>
              <w:lang w:val="en-GB"/>
            </w:rPr>
          </w:rPrChange>
        </w:rPr>
      </w:pPr>
    </w:p>
    <w:p w:rsidR="00ED4302" w:rsidRPr="00051405" w:rsidRDefault="00ED4302" w:rsidP="00ED4302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GB"/>
          <w:rPrChange w:id="705" w:author="Julie Decock" w:date="2013-05-13T13:44:00Z">
            <w:rPr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GB"/>
          <w:rPrChange w:id="706" w:author="Julie Decock" w:date="2013-05-13T13:44:00Z">
            <w:rPr>
              <w:sz w:val="24"/>
              <w:szCs w:val="24"/>
              <w:lang w:val="en-GB"/>
            </w:rPr>
          </w:rPrChange>
        </w:rPr>
        <w:t>Belgian nationality</w:t>
      </w:r>
    </w:p>
    <w:p w:rsidR="00ED4302" w:rsidRPr="00051405" w:rsidRDefault="00ED4302" w:rsidP="00ED4302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GB"/>
          <w:rPrChange w:id="707" w:author="Julie Decock" w:date="2013-05-13T13:44:00Z">
            <w:rPr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GB"/>
          <w:rPrChange w:id="708" w:author="Julie Decock" w:date="2013-05-13T13:44:00Z">
            <w:rPr>
              <w:sz w:val="24"/>
              <w:szCs w:val="24"/>
              <w:lang w:val="en-GB"/>
            </w:rPr>
          </w:rPrChange>
        </w:rPr>
        <w:t>owner of an European drivers license B</w:t>
      </w:r>
    </w:p>
    <w:p w:rsidR="00ED4302" w:rsidRPr="00051405" w:rsidRDefault="00ED4302" w:rsidP="00ED4302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GB"/>
          <w:rPrChange w:id="709" w:author="Julie Decock" w:date="2013-05-13T13:44:00Z">
            <w:rPr>
              <w:sz w:val="24"/>
              <w:szCs w:val="24"/>
              <w:lang w:val="en-GB"/>
            </w:rPr>
          </w:rPrChange>
        </w:rPr>
      </w:pPr>
      <w:r w:rsidRPr="00051405">
        <w:rPr>
          <w:rFonts w:ascii="Arial" w:hAnsi="Arial" w:cs="Arial"/>
          <w:sz w:val="22"/>
          <w:szCs w:val="22"/>
          <w:lang w:val="en-GB"/>
          <w:rPrChange w:id="710" w:author="Julie Decock" w:date="2013-05-13T13:44:00Z">
            <w:rPr>
              <w:sz w:val="24"/>
              <w:szCs w:val="24"/>
              <w:lang w:val="en-GB"/>
            </w:rPr>
          </w:rPrChange>
        </w:rPr>
        <w:t>Language know-how: Dutch (</w:t>
      </w:r>
      <w:r w:rsidR="00C54DD0" w:rsidRPr="00051405">
        <w:rPr>
          <w:rFonts w:ascii="Arial" w:hAnsi="Arial" w:cs="Arial"/>
          <w:sz w:val="22"/>
          <w:szCs w:val="22"/>
          <w:lang w:val="en-GB"/>
          <w:rPrChange w:id="711" w:author="Julie Decock" w:date="2013-05-13T13:44:00Z">
            <w:rPr>
              <w:sz w:val="24"/>
              <w:szCs w:val="24"/>
              <w:lang w:val="en-GB"/>
            </w:rPr>
          </w:rPrChange>
        </w:rPr>
        <w:t>native</w:t>
      </w:r>
      <w:r w:rsidRPr="00051405">
        <w:rPr>
          <w:rFonts w:ascii="Arial" w:hAnsi="Arial" w:cs="Arial"/>
          <w:sz w:val="22"/>
          <w:szCs w:val="22"/>
          <w:lang w:val="en-GB"/>
          <w:rPrChange w:id="712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 language), English (fluent), French (</w:t>
      </w:r>
      <w:r w:rsidR="00C54DD0" w:rsidRPr="00051405">
        <w:rPr>
          <w:rFonts w:ascii="Arial" w:hAnsi="Arial" w:cs="Arial"/>
          <w:sz w:val="22"/>
          <w:szCs w:val="22"/>
          <w:lang w:val="en-GB"/>
          <w:rPrChange w:id="713" w:author="Julie Decock" w:date="2013-05-13T13:44:00Z">
            <w:rPr>
              <w:sz w:val="24"/>
              <w:szCs w:val="24"/>
              <w:lang w:val="en-GB"/>
            </w:rPr>
          </w:rPrChange>
        </w:rPr>
        <w:t>basic</w:t>
      </w:r>
      <w:r w:rsidRPr="00051405">
        <w:rPr>
          <w:rFonts w:ascii="Arial" w:hAnsi="Arial" w:cs="Arial"/>
          <w:sz w:val="22"/>
          <w:szCs w:val="22"/>
          <w:lang w:val="en-GB"/>
          <w:rPrChange w:id="714" w:author="Julie Decock" w:date="2013-05-13T13:44:00Z">
            <w:rPr>
              <w:sz w:val="24"/>
              <w:szCs w:val="24"/>
              <w:lang w:val="en-GB"/>
            </w:rPr>
          </w:rPrChange>
        </w:rPr>
        <w:t>)</w:t>
      </w:r>
    </w:p>
    <w:p w:rsidR="00D15C09" w:rsidRPr="00051405" w:rsidRDefault="00D15C09" w:rsidP="00D15C09">
      <w:pPr>
        <w:numPr>
          <w:ilvl w:val="0"/>
          <w:numId w:val="17"/>
        </w:numPr>
        <w:ind w:left="426"/>
        <w:jc w:val="both"/>
        <w:rPr>
          <w:rFonts w:ascii="Arial" w:hAnsi="Arial" w:cs="Arial"/>
          <w:sz w:val="22"/>
          <w:szCs w:val="22"/>
          <w:lang w:val="en-GB"/>
          <w:rPrChange w:id="715" w:author="Julie Decock" w:date="2013-05-13T13:44:00Z">
            <w:rPr>
              <w:sz w:val="24"/>
              <w:szCs w:val="24"/>
              <w:lang w:val="en-GB"/>
            </w:rPr>
          </w:rPrChange>
        </w:rPr>
      </w:pPr>
      <w:proofErr w:type="spellStart"/>
      <w:r w:rsidRPr="00051405">
        <w:rPr>
          <w:rFonts w:ascii="Arial" w:hAnsi="Arial" w:cs="Arial"/>
          <w:sz w:val="22"/>
          <w:szCs w:val="22"/>
          <w:lang w:val="en-US"/>
          <w:rPrChange w:id="716" w:author="Julie Decock" w:date="2013-05-13T13:44:00Z">
            <w:rPr>
              <w:sz w:val="24"/>
              <w:szCs w:val="24"/>
              <w:lang w:val="en-US"/>
            </w:rPr>
          </w:rPrChange>
        </w:rPr>
        <w:t>Pe</w:t>
      </w:r>
      <w:r w:rsidRPr="00051405">
        <w:rPr>
          <w:rFonts w:ascii="Arial" w:hAnsi="Arial" w:cs="Arial"/>
          <w:sz w:val="22"/>
          <w:szCs w:val="22"/>
          <w:lang w:val="en-GB"/>
          <w:rPrChange w:id="717" w:author="Julie Decock" w:date="2013-05-13T13:44:00Z">
            <w:rPr>
              <w:sz w:val="24"/>
              <w:szCs w:val="24"/>
              <w:lang w:val="en-GB"/>
            </w:rPr>
          </w:rPrChange>
        </w:rPr>
        <w:t>rsonal</w:t>
      </w:r>
      <w:proofErr w:type="spellEnd"/>
      <w:r w:rsidRPr="00051405">
        <w:rPr>
          <w:rFonts w:ascii="Arial" w:hAnsi="Arial" w:cs="Arial"/>
          <w:sz w:val="22"/>
          <w:szCs w:val="22"/>
          <w:lang w:val="en-GB"/>
          <w:rPrChange w:id="718" w:author="Julie Decock" w:date="2013-05-13T13:44:00Z">
            <w:rPr>
              <w:sz w:val="24"/>
              <w:szCs w:val="24"/>
              <w:lang w:val="en-GB"/>
            </w:rPr>
          </w:rPrChange>
        </w:rPr>
        <w:t xml:space="preserve"> license holder ‘Scientific Procedures on Living animals’, HOTC modules 1-3, Cambridge, 2009</w:t>
      </w:r>
    </w:p>
    <w:p w:rsidR="00D37841" w:rsidRPr="00051405" w:rsidDel="00C17C77" w:rsidRDefault="00D37841" w:rsidP="008A4224">
      <w:pPr>
        <w:pStyle w:val="BodyTextIndent2"/>
        <w:ind w:left="702" w:firstLine="708"/>
        <w:jc w:val="both"/>
        <w:rPr>
          <w:del w:id="719" w:author="Julie Decock" w:date="2013-05-13T13:53:00Z"/>
          <w:rFonts w:cs="Arial"/>
          <w:szCs w:val="22"/>
          <w:lang w:val="en-US"/>
          <w:rPrChange w:id="720" w:author="Julie Decock" w:date="2013-05-13T13:44:00Z">
            <w:rPr>
              <w:del w:id="721" w:author="Julie Decock" w:date="2013-05-13T13:53:00Z"/>
              <w:rFonts w:ascii="Times New Roman" w:hAnsi="Times New Roman"/>
              <w:sz w:val="24"/>
              <w:szCs w:val="24"/>
              <w:lang w:val="en-US"/>
            </w:rPr>
          </w:rPrChange>
        </w:rPr>
      </w:pPr>
    </w:p>
    <w:p w:rsidR="00971C05" w:rsidRPr="00051405" w:rsidDel="00B52C9D" w:rsidRDefault="00971C05" w:rsidP="008A4224">
      <w:pPr>
        <w:pStyle w:val="BodyTextIndent2"/>
        <w:ind w:left="702" w:firstLine="708"/>
        <w:jc w:val="both"/>
        <w:rPr>
          <w:del w:id="722" w:author="Julie Decock" w:date="2013-05-13T14:03:00Z"/>
          <w:rFonts w:cs="Arial"/>
          <w:szCs w:val="22"/>
          <w:lang w:val="en-US"/>
          <w:rPrChange w:id="723" w:author="Julie Decock" w:date="2013-05-13T13:44:00Z">
            <w:rPr>
              <w:del w:id="724" w:author="Julie Decock" w:date="2013-05-13T14:03:00Z"/>
              <w:rFonts w:ascii="Times New Roman" w:hAnsi="Times New Roman"/>
              <w:sz w:val="24"/>
              <w:szCs w:val="24"/>
              <w:lang w:val="en-US"/>
            </w:rPr>
          </w:rPrChange>
        </w:rPr>
      </w:pPr>
    </w:p>
    <w:p w:rsidR="00D30627" w:rsidRPr="00051405" w:rsidDel="00C17C77" w:rsidRDefault="00F66238" w:rsidP="00F66238">
      <w:pPr>
        <w:jc w:val="both"/>
        <w:rPr>
          <w:del w:id="725" w:author="Julie Decock" w:date="2013-05-13T13:53:00Z"/>
          <w:rFonts w:ascii="Arial" w:hAnsi="Arial" w:cs="Arial"/>
          <w:b/>
          <w:sz w:val="22"/>
          <w:szCs w:val="22"/>
          <w:u w:val="single"/>
          <w:lang w:val="en-US"/>
          <w:rPrChange w:id="726" w:author="Julie Decock" w:date="2013-05-13T13:44:00Z">
            <w:rPr>
              <w:del w:id="727" w:author="Julie Decock" w:date="2013-05-13T13:53:00Z"/>
              <w:b/>
              <w:sz w:val="24"/>
              <w:szCs w:val="24"/>
              <w:u w:val="single"/>
              <w:lang w:val="en-US"/>
            </w:rPr>
          </w:rPrChange>
        </w:rPr>
      </w:pPr>
      <w:del w:id="728" w:author="Julie Decock" w:date="2013-05-13T13:53:00Z">
        <w:r w:rsidRPr="00051405" w:rsidDel="00C17C77">
          <w:rPr>
            <w:rFonts w:ascii="Arial" w:hAnsi="Arial" w:cs="Arial"/>
            <w:b/>
            <w:sz w:val="22"/>
            <w:szCs w:val="22"/>
            <w:u w:val="single"/>
            <w:lang w:val="en-US"/>
            <w:rPrChange w:id="729" w:author="Julie Decock" w:date="2013-05-13T13:44:00Z">
              <w:rPr>
                <w:b/>
                <w:sz w:val="24"/>
                <w:szCs w:val="24"/>
                <w:u w:val="single"/>
                <w:lang w:val="en-US"/>
              </w:rPr>
            </w:rPrChange>
          </w:rPr>
          <w:delText>Funding and awards</w:delText>
        </w:r>
      </w:del>
    </w:p>
    <w:p w:rsidR="00F66238" w:rsidRPr="00051405" w:rsidDel="00C17C77" w:rsidRDefault="00F66238" w:rsidP="00F66238">
      <w:pPr>
        <w:jc w:val="both"/>
        <w:rPr>
          <w:del w:id="730" w:author="Julie Decock" w:date="2013-05-13T13:53:00Z"/>
          <w:rFonts w:ascii="Arial" w:hAnsi="Arial" w:cs="Arial"/>
          <w:sz w:val="22"/>
          <w:szCs w:val="22"/>
          <w:lang w:val="en-US"/>
          <w:rPrChange w:id="731" w:author="Julie Decock" w:date="2013-05-13T13:44:00Z">
            <w:rPr>
              <w:del w:id="732" w:author="Julie Decock" w:date="2013-05-13T13:53:00Z"/>
              <w:sz w:val="24"/>
              <w:szCs w:val="24"/>
              <w:lang w:val="en-US"/>
            </w:rPr>
          </w:rPrChange>
        </w:rPr>
      </w:pPr>
    </w:p>
    <w:p w:rsidR="00F66238" w:rsidRPr="00051405" w:rsidDel="00C17C77" w:rsidRDefault="00F66238" w:rsidP="00F66238">
      <w:pPr>
        <w:jc w:val="both"/>
        <w:rPr>
          <w:del w:id="733" w:author="Julie Decock" w:date="2013-05-13T13:53:00Z"/>
          <w:rFonts w:ascii="Arial" w:hAnsi="Arial" w:cs="Arial"/>
          <w:sz w:val="22"/>
          <w:szCs w:val="22"/>
          <w:lang w:val="en-US"/>
          <w:rPrChange w:id="734" w:author="Julie Decock" w:date="2013-05-13T13:44:00Z">
            <w:rPr>
              <w:del w:id="735" w:author="Julie Decock" w:date="2013-05-13T13:53:00Z"/>
              <w:sz w:val="24"/>
              <w:szCs w:val="24"/>
              <w:lang w:val="en-US"/>
            </w:rPr>
          </w:rPrChange>
        </w:rPr>
      </w:pPr>
      <w:del w:id="736" w:author="Julie Decock" w:date="2013-05-13T13:53:00Z">
        <w:r w:rsidRPr="00051405" w:rsidDel="00C17C77">
          <w:rPr>
            <w:rFonts w:ascii="Arial" w:hAnsi="Arial" w:cs="Arial"/>
            <w:sz w:val="22"/>
            <w:szCs w:val="22"/>
            <w:lang w:val="en-US"/>
            <w:rPrChange w:id="737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2011</w:delText>
        </w:r>
        <w:r w:rsidRPr="00051405" w:rsidDel="00C17C77">
          <w:rPr>
            <w:rFonts w:ascii="Arial" w:hAnsi="Arial" w:cs="Arial"/>
            <w:sz w:val="22"/>
            <w:szCs w:val="22"/>
            <w:lang w:val="en-US"/>
            <w:rPrChange w:id="738" w:author="Julie Decock" w:date="2013-05-13T13:44:00Z">
              <w:rPr>
                <w:sz w:val="24"/>
                <w:szCs w:val="24"/>
                <w:lang w:val="en-US"/>
              </w:rPr>
            </w:rPrChange>
          </w:rPr>
          <w:tab/>
          <w:delText>Company of Biologists summer studentship, UK</w:delText>
        </w:r>
      </w:del>
    </w:p>
    <w:p w:rsidR="00F66238" w:rsidRPr="00051405" w:rsidDel="00C17C77" w:rsidRDefault="00F66238" w:rsidP="00F66238">
      <w:pPr>
        <w:jc w:val="both"/>
        <w:rPr>
          <w:del w:id="739" w:author="Julie Decock" w:date="2013-05-13T13:53:00Z"/>
          <w:rFonts w:ascii="Arial" w:hAnsi="Arial" w:cs="Arial"/>
          <w:sz w:val="22"/>
          <w:szCs w:val="22"/>
          <w:lang w:val="en-US"/>
          <w:rPrChange w:id="740" w:author="Julie Decock" w:date="2013-05-13T13:44:00Z">
            <w:rPr>
              <w:del w:id="741" w:author="Julie Decock" w:date="2013-05-13T13:53:00Z"/>
              <w:sz w:val="24"/>
              <w:szCs w:val="24"/>
              <w:lang w:val="en-US"/>
            </w:rPr>
          </w:rPrChange>
        </w:rPr>
      </w:pPr>
      <w:del w:id="742" w:author="Julie Decock" w:date="2013-05-13T13:53:00Z">
        <w:r w:rsidRPr="00051405" w:rsidDel="00C17C77">
          <w:rPr>
            <w:rFonts w:ascii="Arial" w:hAnsi="Arial" w:cs="Arial"/>
            <w:sz w:val="22"/>
            <w:szCs w:val="22"/>
            <w:lang w:val="en-US"/>
            <w:rPrChange w:id="743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2010</w:delText>
        </w:r>
        <w:r w:rsidRPr="00051405" w:rsidDel="00C17C77">
          <w:rPr>
            <w:rFonts w:ascii="Arial" w:hAnsi="Arial" w:cs="Arial"/>
            <w:sz w:val="22"/>
            <w:szCs w:val="22"/>
            <w:lang w:val="en-US"/>
            <w:rPrChange w:id="744" w:author="Julie Decock" w:date="2013-05-13T13:44:00Z">
              <w:rPr>
                <w:sz w:val="24"/>
                <w:szCs w:val="24"/>
                <w:lang w:val="en-US"/>
              </w:rPr>
            </w:rPrChange>
          </w:rPr>
          <w:tab/>
          <w:delText>Big C summer studentship, UK</w:delText>
        </w:r>
      </w:del>
    </w:p>
    <w:p w:rsidR="00D37841" w:rsidRPr="00051405" w:rsidDel="00B52C9D" w:rsidRDefault="00D37841" w:rsidP="00D37841">
      <w:pPr>
        <w:ind w:left="66" w:firstLine="360"/>
        <w:jc w:val="both"/>
        <w:rPr>
          <w:del w:id="745" w:author="Julie Decock" w:date="2013-05-13T14:03:00Z"/>
          <w:rFonts w:ascii="Arial" w:hAnsi="Arial" w:cs="Arial"/>
          <w:sz w:val="22"/>
          <w:szCs w:val="22"/>
          <w:lang w:val="en-US"/>
          <w:rPrChange w:id="746" w:author="Julie Decock" w:date="2013-05-13T13:44:00Z">
            <w:rPr>
              <w:del w:id="747" w:author="Julie Decock" w:date="2013-05-13T14:03:00Z"/>
              <w:sz w:val="24"/>
              <w:szCs w:val="24"/>
              <w:lang w:val="en-US"/>
            </w:rPr>
          </w:rPrChange>
        </w:rPr>
      </w:pPr>
    </w:p>
    <w:p w:rsidR="007D666E" w:rsidRPr="00051405" w:rsidRDefault="007D666E" w:rsidP="00D37841">
      <w:pPr>
        <w:ind w:left="66" w:firstLine="360"/>
        <w:jc w:val="both"/>
        <w:rPr>
          <w:rFonts w:ascii="Arial" w:hAnsi="Arial" w:cs="Arial"/>
          <w:sz w:val="22"/>
          <w:szCs w:val="22"/>
          <w:lang w:val="en-US"/>
          <w:rPrChange w:id="748" w:author="Julie Decock" w:date="2013-05-13T13:44:00Z">
            <w:rPr>
              <w:sz w:val="24"/>
              <w:szCs w:val="24"/>
              <w:lang w:val="en-US"/>
            </w:rPr>
          </w:rPrChange>
        </w:rPr>
      </w:pPr>
      <w:bookmarkStart w:id="749" w:name="_GoBack"/>
      <w:bookmarkEnd w:id="749"/>
    </w:p>
    <w:p w:rsidR="00C679A7" w:rsidRPr="00051405" w:rsidRDefault="00C679A7" w:rsidP="00D37841">
      <w:pPr>
        <w:ind w:left="66" w:firstLine="360"/>
        <w:jc w:val="both"/>
        <w:rPr>
          <w:rFonts w:ascii="Arial" w:hAnsi="Arial" w:cs="Arial"/>
          <w:sz w:val="22"/>
          <w:szCs w:val="22"/>
          <w:lang w:val="en-US"/>
          <w:rPrChange w:id="750" w:author="Julie Decock" w:date="2013-05-13T13:44:00Z">
            <w:rPr>
              <w:sz w:val="24"/>
              <w:szCs w:val="24"/>
              <w:lang w:val="en-US"/>
            </w:rPr>
          </w:rPrChange>
        </w:rPr>
      </w:pPr>
    </w:p>
    <w:p w:rsidR="007D666E" w:rsidRPr="00051405" w:rsidRDefault="007D666E" w:rsidP="00D37841">
      <w:pPr>
        <w:ind w:left="66" w:firstLine="360"/>
        <w:jc w:val="both"/>
        <w:rPr>
          <w:rFonts w:ascii="Arial" w:hAnsi="Arial" w:cs="Arial"/>
          <w:sz w:val="22"/>
          <w:szCs w:val="22"/>
          <w:lang w:val="en-US"/>
          <w:rPrChange w:id="751" w:author="Julie Decock" w:date="2013-05-13T13:44:00Z">
            <w:rPr>
              <w:sz w:val="24"/>
              <w:szCs w:val="24"/>
              <w:lang w:val="en-US"/>
            </w:rPr>
          </w:rPrChange>
        </w:rPr>
      </w:pPr>
    </w:p>
    <w:p w:rsidR="007D666E" w:rsidRPr="00051405" w:rsidRDefault="007D666E" w:rsidP="00D37841">
      <w:pPr>
        <w:ind w:left="66" w:firstLine="360"/>
        <w:jc w:val="both"/>
        <w:rPr>
          <w:rFonts w:ascii="Arial" w:hAnsi="Arial" w:cs="Arial"/>
          <w:sz w:val="22"/>
          <w:szCs w:val="22"/>
          <w:lang w:val="en-US"/>
          <w:rPrChange w:id="752" w:author="Julie Decock" w:date="2013-05-13T13:44:00Z">
            <w:rPr>
              <w:sz w:val="24"/>
              <w:szCs w:val="24"/>
              <w:lang w:val="en-US"/>
            </w:rPr>
          </w:rPrChange>
        </w:rPr>
      </w:pPr>
    </w:p>
    <w:p w:rsidR="00D37841" w:rsidRPr="00051405" w:rsidRDefault="00F66238" w:rsidP="00D37841">
      <w:pPr>
        <w:jc w:val="both"/>
        <w:rPr>
          <w:rFonts w:ascii="Arial" w:hAnsi="Arial" w:cs="Arial"/>
          <w:b/>
          <w:sz w:val="22"/>
          <w:szCs w:val="22"/>
          <w:u w:val="single"/>
          <w:lang w:val="en-US"/>
          <w:rPrChange w:id="753" w:author="Julie Decock" w:date="2013-05-13T13:44:00Z">
            <w:rPr>
              <w:b/>
              <w:sz w:val="24"/>
              <w:szCs w:val="24"/>
              <w:u w:val="single"/>
              <w:lang w:val="en-US"/>
            </w:rPr>
          </w:rPrChange>
        </w:rPr>
      </w:pPr>
      <w:r w:rsidRPr="00051405">
        <w:rPr>
          <w:rFonts w:ascii="Arial" w:hAnsi="Arial" w:cs="Arial"/>
          <w:b/>
          <w:sz w:val="22"/>
          <w:szCs w:val="22"/>
          <w:u w:val="single"/>
          <w:lang w:val="en-US"/>
          <w:rPrChange w:id="754" w:author="Julie Decock" w:date="2013-05-13T13:44:00Z">
            <w:rPr>
              <w:b/>
              <w:sz w:val="24"/>
              <w:szCs w:val="24"/>
              <w:u w:val="single"/>
              <w:lang w:val="en-US"/>
            </w:rPr>
          </w:rPrChange>
        </w:rPr>
        <w:br w:type="page"/>
      </w:r>
      <w:r w:rsidR="00D37841" w:rsidRPr="00051405">
        <w:rPr>
          <w:rFonts w:ascii="Arial" w:hAnsi="Arial" w:cs="Arial"/>
          <w:b/>
          <w:sz w:val="22"/>
          <w:szCs w:val="22"/>
          <w:u w:val="single"/>
          <w:lang w:val="en-US"/>
          <w:rPrChange w:id="755" w:author="Julie Decock" w:date="2013-05-13T13:44:00Z">
            <w:rPr>
              <w:b/>
              <w:sz w:val="24"/>
              <w:szCs w:val="24"/>
              <w:u w:val="single"/>
              <w:lang w:val="en-US"/>
            </w:rPr>
          </w:rPrChange>
        </w:rPr>
        <w:lastRenderedPageBreak/>
        <w:t>Publications in peer-reviewed international journals</w:t>
      </w:r>
    </w:p>
    <w:p w:rsidR="00D37841" w:rsidRPr="00051405" w:rsidRDefault="00D37841" w:rsidP="00D37841">
      <w:pPr>
        <w:jc w:val="both"/>
        <w:rPr>
          <w:rFonts w:ascii="Arial" w:hAnsi="Arial" w:cs="Arial"/>
          <w:b/>
          <w:sz w:val="22"/>
          <w:szCs w:val="22"/>
          <w:u w:val="single"/>
          <w:lang w:val="en-US"/>
          <w:rPrChange w:id="756" w:author="Julie Decock" w:date="2013-05-13T13:44:00Z">
            <w:rPr>
              <w:b/>
              <w:sz w:val="24"/>
              <w:szCs w:val="24"/>
              <w:u w:val="single"/>
              <w:lang w:val="en-US"/>
            </w:rPr>
          </w:rPrChange>
        </w:rPr>
      </w:pPr>
    </w:p>
    <w:p w:rsidR="00051405" w:rsidRPr="00051405" w:rsidRDefault="00051405" w:rsidP="00051405">
      <w:pPr>
        <w:spacing w:after="180"/>
        <w:jc w:val="both"/>
        <w:rPr>
          <w:ins w:id="757" w:author="Julie Decock" w:date="2013-05-13T13:42:00Z"/>
          <w:rFonts w:ascii="Arial" w:hAnsi="Arial" w:cs="Arial"/>
          <w:sz w:val="22"/>
          <w:szCs w:val="22"/>
          <w:lang w:val="en-GB" w:eastAsia="en-GB"/>
          <w:rPrChange w:id="758" w:author="Julie Decock" w:date="2013-05-13T13:44:00Z">
            <w:rPr>
              <w:ins w:id="759" w:author="Julie Decock" w:date="2013-05-13T13:42:00Z"/>
              <w:rFonts w:ascii="Arial" w:hAnsi="Arial" w:cs="Arial"/>
              <w:sz w:val="22"/>
              <w:szCs w:val="22"/>
              <w:lang w:val="en-GB" w:eastAsia="en-GB"/>
            </w:rPr>
          </w:rPrChange>
        </w:rPr>
      </w:pPr>
      <w:proofErr w:type="spellStart"/>
      <w:ins w:id="760" w:author="Julie Decock" w:date="2013-05-13T13:42:00Z">
        <w:r w:rsidRPr="00051405">
          <w:rPr>
            <w:rFonts w:ascii="Arial" w:hAnsi="Arial" w:cs="Arial"/>
            <w:sz w:val="22"/>
            <w:szCs w:val="22"/>
            <w:lang w:val="en-GB" w:eastAsia="en-GB"/>
            <w:rPrChange w:id="76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Thirkettle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6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S, </w:t>
        </w:r>
        <w:r w:rsidRPr="00051405">
          <w:rPr>
            <w:rFonts w:ascii="Arial" w:hAnsi="Arial" w:cs="Arial"/>
            <w:b/>
            <w:sz w:val="22"/>
            <w:szCs w:val="22"/>
            <w:lang w:val="en-GB" w:eastAsia="en-GB"/>
            <w:rPrChange w:id="763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rPrChange>
          </w:rPr>
          <w:t>Decock J</w:t>
        </w:r>
        <w:r w:rsidRPr="00051405">
          <w:rPr>
            <w:rFonts w:ascii="Arial" w:hAnsi="Arial" w:cs="Arial"/>
            <w:sz w:val="22"/>
            <w:szCs w:val="22"/>
            <w:lang w:val="en-GB" w:eastAsia="en-GB"/>
            <w:rPrChange w:id="76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Arnold H, Pennington CJ,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76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Jaworski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6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DM, Edwards DR. Matrix metalloproteinase-8 (collagenase-2) induces the expression of interleukins-6 and -8 in breast cancer cells. J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76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Biol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6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Chem. 2013 Apr 30. PubMed PMID: 23632023.</w:t>
        </w:r>
      </w:ins>
    </w:p>
    <w:p w:rsidR="00051405" w:rsidRPr="00051405" w:rsidRDefault="00051405" w:rsidP="00051405">
      <w:pPr>
        <w:spacing w:after="180"/>
        <w:jc w:val="both"/>
        <w:rPr>
          <w:ins w:id="769" w:author="Julie Decock" w:date="2013-05-13T13:42:00Z"/>
          <w:rFonts w:ascii="Arial" w:hAnsi="Arial" w:cs="Arial"/>
          <w:sz w:val="22"/>
          <w:szCs w:val="22"/>
          <w:lang w:val="en-GB" w:eastAsia="en-GB"/>
          <w:rPrChange w:id="770" w:author="Julie Decock" w:date="2013-05-13T13:44:00Z">
            <w:rPr>
              <w:ins w:id="771" w:author="Julie Decock" w:date="2013-05-13T13:42:00Z"/>
              <w:rFonts w:ascii="Arial" w:hAnsi="Arial" w:cs="Arial"/>
              <w:sz w:val="22"/>
              <w:szCs w:val="22"/>
              <w:lang w:val="en-GB" w:eastAsia="en-GB"/>
            </w:rPr>
          </w:rPrChange>
        </w:rPr>
      </w:pPr>
      <w:proofErr w:type="spellStart"/>
      <w:ins w:id="772" w:author="Julie Decock" w:date="2013-05-13T13:42:00Z">
        <w:r w:rsidRPr="00051405">
          <w:rPr>
            <w:rFonts w:ascii="Arial" w:hAnsi="Arial" w:cs="Arial"/>
            <w:sz w:val="22"/>
            <w:szCs w:val="22"/>
            <w:lang w:val="en-GB" w:eastAsia="en-GB"/>
            <w:rPrChange w:id="77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Leivonen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7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SK,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77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Lazaridis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7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K, </w:t>
        </w:r>
        <w:r w:rsidRPr="00051405">
          <w:rPr>
            <w:rFonts w:ascii="Arial" w:hAnsi="Arial" w:cs="Arial"/>
            <w:b/>
            <w:sz w:val="22"/>
            <w:szCs w:val="22"/>
            <w:lang w:val="en-GB" w:eastAsia="en-GB"/>
            <w:rPrChange w:id="777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rPrChange>
          </w:rPr>
          <w:t>Decock J</w:t>
        </w:r>
        <w:r w:rsidRPr="00051405">
          <w:rPr>
            <w:rFonts w:ascii="Arial" w:hAnsi="Arial" w:cs="Arial"/>
            <w:sz w:val="22"/>
            <w:szCs w:val="22"/>
            <w:lang w:val="en-GB" w:eastAsia="en-GB"/>
            <w:rPrChange w:id="77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77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Chantry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8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A, Edwards DR,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78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Kähäri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8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VM. TGF-β-elicited induction of tissue inhibitor of metalloproteinases (TIMP)-3 </w:t>
        </w:r>
        <w:proofErr w:type="gram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78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expression</w:t>
        </w:r>
        <w:proofErr w:type="gram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8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in fibroblasts involves complex interplay between Smad3, p38α, and ERK1/2. </w:t>
        </w:r>
        <w:proofErr w:type="spellStart"/>
        <w:proofErr w:type="gram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78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PLoS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8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One.</w:t>
        </w:r>
        <w:proofErr w:type="gram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8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2013</w:t>
        </w:r>
        <w:proofErr w:type="gram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78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;8</w:t>
        </w:r>
        <w:proofErr w:type="gram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8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(2):e57474. </w:t>
        </w:r>
        <w:proofErr w:type="spellStart"/>
        <w:proofErr w:type="gram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79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doi</w:t>
        </w:r>
        <w:proofErr w:type="spellEnd"/>
        <w:proofErr w:type="gram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9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: 10.1371/journal.pone.0057474. PubMed PMID: 23468994</w:t>
        </w:r>
      </w:ins>
    </w:p>
    <w:p w:rsidR="00051405" w:rsidRPr="00051405" w:rsidRDefault="00051405" w:rsidP="00051405">
      <w:pPr>
        <w:spacing w:after="180"/>
        <w:jc w:val="both"/>
        <w:rPr>
          <w:ins w:id="792" w:author="Julie Decock" w:date="2013-05-13T13:42:00Z"/>
          <w:rFonts w:ascii="Arial" w:hAnsi="Arial" w:cs="Arial"/>
          <w:sz w:val="22"/>
          <w:szCs w:val="22"/>
          <w:u w:val="single"/>
          <w:lang w:val="en-GB"/>
          <w:rPrChange w:id="793" w:author="Julie Decock" w:date="2013-05-13T13:44:00Z">
            <w:rPr>
              <w:ins w:id="794" w:author="Julie Decock" w:date="2013-05-13T13:42:00Z"/>
              <w:rFonts w:ascii="Arial" w:hAnsi="Arial" w:cs="Arial"/>
              <w:sz w:val="22"/>
              <w:szCs w:val="22"/>
              <w:u w:val="single"/>
              <w:lang w:val="en-GB"/>
            </w:rPr>
          </w:rPrChange>
        </w:rPr>
      </w:pPr>
      <w:ins w:id="795" w:author="Julie Decock" w:date="2013-05-13T13:42:00Z">
        <w:r w:rsidRPr="00051405">
          <w:rPr>
            <w:rFonts w:ascii="Arial" w:hAnsi="Arial" w:cs="Arial"/>
            <w:b/>
            <w:sz w:val="22"/>
            <w:szCs w:val="22"/>
            <w:lang w:val="en-GB" w:eastAsia="en-GB"/>
            <w:rPrChange w:id="796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rPrChange>
          </w:rPr>
          <w:t>Decock J</w:t>
        </w:r>
        <w:r w:rsidRPr="00051405">
          <w:rPr>
            <w:rFonts w:ascii="Arial" w:hAnsi="Arial" w:cs="Arial"/>
            <w:sz w:val="22"/>
            <w:szCs w:val="22"/>
            <w:lang w:val="en-GB" w:eastAsia="en-GB"/>
            <w:rPrChange w:id="79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79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Thirkettle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79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S,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0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Wagstaff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0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L, Edwards DR. Matrix metalloproteinases: protective roles in cancer. J Cell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0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Mol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0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Med. 2011, 15(6):1254-65. </w:t>
        </w:r>
        <w:proofErr w:type="gram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0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Review.</w:t>
        </w:r>
        <w:proofErr w:type="gram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0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</w:t>
        </w:r>
      </w:ins>
    </w:p>
    <w:p w:rsidR="00051405" w:rsidRPr="00051405" w:rsidRDefault="00051405" w:rsidP="00051405">
      <w:pPr>
        <w:spacing w:after="180"/>
        <w:jc w:val="both"/>
        <w:rPr>
          <w:ins w:id="806" w:author="Julie Decock" w:date="2013-05-13T13:42:00Z"/>
          <w:rFonts w:ascii="Arial" w:hAnsi="Arial" w:cs="Arial"/>
          <w:sz w:val="22"/>
          <w:szCs w:val="22"/>
          <w:u w:val="single"/>
          <w:lang w:val="en-GB"/>
          <w:rPrChange w:id="807" w:author="Julie Decock" w:date="2013-05-13T13:44:00Z">
            <w:rPr>
              <w:ins w:id="808" w:author="Julie Decock" w:date="2013-05-13T13:42:00Z"/>
              <w:rFonts w:ascii="Arial" w:hAnsi="Arial" w:cs="Arial"/>
              <w:sz w:val="22"/>
              <w:szCs w:val="22"/>
              <w:u w:val="single"/>
              <w:lang w:val="en-GB"/>
            </w:rPr>
          </w:rPrChange>
        </w:rPr>
      </w:pPr>
      <w:proofErr w:type="spellStart"/>
      <w:ins w:id="809" w:author="Julie Decock" w:date="2013-05-13T13:42:00Z">
        <w:r w:rsidRPr="00051405">
          <w:rPr>
            <w:rFonts w:ascii="Arial" w:hAnsi="Arial" w:cs="Arial"/>
            <w:sz w:val="22"/>
            <w:szCs w:val="22"/>
            <w:lang w:val="en-GB" w:eastAsia="en-GB"/>
            <w:rPrChange w:id="81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Wagstaff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1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L,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1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Kelwick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1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R, </w:t>
        </w:r>
        <w:r w:rsidRPr="00051405">
          <w:rPr>
            <w:rFonts w:ascii="Arial" w:hAnsi="Arial" w:cs="Arial"/>
            <w:b/>
            <w:sz w:val="22"/>
            <w:szCs w:val="22"/>
            <w:lang w:val="en-GB" w:eastAsia="en-GB"/>
            <w:rPrChange w:id="814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rPrChange>
          </w:rPr>
          <w:t>Decock J</w:t>
        </w:r>
        <w:r w:rsidRPr="00051405">
          <w:rPr>
            <w:rFonts w:ascii="Arial" w:hAnsi="Arial" w:cs="Arial"/>
            <w:sz w:val="22"/>
            <w:szCs w:val="22"/>
            <w:lang w:val="en-GB" w:eastAsia="en-GB"/>
            <w:rPrChange w:id="81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Edwards DR. </w:t>
        </w:r>
        <w:proofErr w:type="gram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1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The roles of ADAMTS metalloproteinases in tumorigenesis and metastasis.</w:t>
        </w:r>
        <w:proofErr w:type="gram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1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Front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1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Biosc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1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2011, 16:1861-72. </w:t>
        </w:r>
      </w:ins>
    </w:p>
    <w:p w:rsidR="00051405" w:rsidRPr="00051405" w:rsidRDefault="00051405" w:rsidP="00051405">
      <w:pPr>
        <w:spacing w:after="180"/>
        <w:jc w:val="both"/>
        <w:rPr>
          <w:ins w:id="820" w:author="Julie Decock" w:date="2013-05-13T13:42:00Z"/>
          <w:rFonts w:ascii="Arial" w:hAnsi="Arial" w:cs="Arial"/>
          <w:sz w:val="22"/>
          <w:szCs w:val="22"/>
          <w:u w:val="single"/>
          <w:lang w:val="en-GB"/>
          <w:rPrChange w:id="821" w:author="Julie Decock" w:date="2013-05-13T13:44:00Z">
            <w:rPr>
              <w:ins w:id="822" w:author="Julie Decock" w:date="2013-05-13T13:42:00Z"/>
              <w:rFonts w:ascii="Arial" w:hAnsi="Arial" w:cs="Arial"/>
              <w:sz w:val="22"/>
              <w:szCs w:val="22"/>
              <w:u w:val="single"/>
              <w:lang w:val="en-GB"/>
            </w:rPr>
          </w:rPrChange>
        </w:rPr>
      </w:pPr>
      <w:ins w:id="823" w:author="Julie Decock" w:date="2013-05-13T13:42:00Z">
        <w:r w:rsidRPr="00051405">
          <w:rPr>
            <w:rFonts w:ascii="Arial" w:hAnsi="Arial" w:cs="Arial"/>
            <w:bCs/>
            <w:sz w:val="22"/>
            <w:szCs w:val="22"/>
            <w:lang w:val="en-US"/>
            <w:rPrChange w:id="824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Van Belle V, </w:t>
        </w:r>
        <w:r w:rsidRPr="00051405">
          <w:rPr>
            <w:rFonts w:ascii="Arial" w:hAnsi="Arial" w:cs="Arial"/>
            <w:b/>
            <w:bCs/>
            <w:sz w:val="22"/>
            <w:szCs w:val="22"/>
            <w:lang w:val="en-US"/>
            <w:rPrChange w:id="825" w:author="Julie Decock" w:date="2013-05-13T13:44:00Z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rPrChange>
          </w:rPr>
          <w:t>Decock J</w:t>
        </w:r>
        <w:r w:rsidRPr="00051405">
          <w:rPr>
            <w:rFonts w:ascii="Arial" w:hAnsi="Arial" w:cs="Arial"/>
            <w:bCs/>
            <w:sz w:val="22"/>
            <w:szCs w:val="22"/>
            <w:lang w:val="en-US"/>
            <w:rPrChange w:id="826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, </w:t>
        </w:r>
        <w:proofErr w:type="spellStart"/>
        <w:r w:rsidRPr="00051405">
          <w:rPr>
            <w:rFonts w:ascii="Arial" w:hAnsi="Arial" w:cs="Arial"/>
            <w:bCs/>
            <w:sz w:val="22"/>
            <w:szCs w:val="22"/>
            <w:lang w:val="en-US"/>
            <w:rPrChange w:id="827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>Hendrickx</w:t>
        </w:r>
        <w:proofErr w:type="spellEnd"/>
        <w:r w:rsidRPr="00051405">
          <w:rPr>
            <w:rFonts w:ascii="Arial" w:hAnsi="Arial" w:cs="Arial"/>
            <w:bCs/>
            <w:sz w:val="22"/>
            <w:szCs w:val="22"/>
            <w:lang w:val="en-US"/>
            <w:rPrChange w:id="828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 W, </w:t>
        </w:r>
        <w:proofErr w:type="spellStart"/>
        <w:r w:rsidRPr="00051405">
          <w:rPr>
            <w:rFonts w:ascii="Arial" w:hAnsi="Arial" w:cs="Arial"/>
            <w:bCs/>
            <w:sz w:val="22"/>
            <w:szCs w:val="22"/>
            <w:lang w:val="en-US"/>
            <w:rPrChange w:id="829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>Brouckaert</w:t>
        </w:r>
        <w:proofErr w:type="spellEnd"/>
        <w:r w:rsidRPr="00051405">
          <w:rPr>
            <w:rFonts w:ascii="Arial" w:hAnsi="Arial" w:cs="Arial"/>
            <w:bCs/>
            <w:sz w:val="22"/>
            <w:szCs w:val="22"/>
            <w:lang w:val="en-US"/>
            <w:rPrChange w:id="830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 O, </w:t>
        </w:r>
        <w:proofErr w:type="spellStart"/>
        <w:r w:rsidRPr="00051405">
          <w:rPr>
            <w:rFonts w:ascii="Arial" w:hAnsi="Arial" w:cs="Arial"/>
            <w:bCs/>
            <w:sz w:val="22"/>
            <w:szCs w:val="22"/>
            <w:lang w:val="en-US"/>
            <w:rPrChange w:id="831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>Pintens</w:t>
        </w:r>
        <w:proofErr w:type="spellEnd"/>
        <w:r w:rsidRPr="00051405">
          <w:rPr>
            <w:rFonts w:ascii="Arial" w:hAnsi="Arial" w:cs="Arial"/>
            <w:bCs/>
            <w:sz w:val="22"/>
            <w:szCs w:val="22"/>
            <w:lang w:val="en-US"/>
            <w:rPrChange w:id="832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 S, </w:t>
        </w:r>
        <w:proofErr w:type="spellStart"/>
        <w:r w:rsidRPr="00051405">
          <w:rPr>
            <w:rFonts w:ascii="Arial" w:hAnsi="Arial" w:cs="Arial"/>
            <w:bCs/>
            <w:sz w:val="22"/>
            <w:szCs w:val="22"/>
            <w:lang w:val="en-US"/>
            <w:rPrChange w:id="833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>Moerman</w:t>
        </w:r>
        <w:proofErr w:type="spellEnd"/>
        <w:r w:rsidRPr="00051405">
          <w:rPr>
            <w:rFonts w:ascii="Arial" w:hAnsi="Arial" w:cs="Arial"/>
            <w:bCs/>
            <w:sz w:val="22"/>
            <w:szCs w:val="22"/>
            <w:lang w:val="en-US"/>
            <w:rPrChange w:id="834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 P, </w:t>
        </w:r>
        <w:proofErr w:type="spellStart"/>
        <w:r w:rsidRPr="00051405">
          <w:rPr>
            <w:rFonts w:ascii="Arial" w:hAnsi="Arial" w:cs="Arial"/>
            <w:bCs/>
            <w:sz w:val="22"/>
            <w:szCs w:val="22"/>
            <w:lang w:val="en-US"/>
            <w:rPrChange w:id="835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>Wildiers</w:t>
        </w:r>
        <w:proofErr w:type="spellEnd"/>
        <w:r w:rsidRPr="00051405">
          <w:rPr>
            <w:rFonts w:ascii="Arial" w:hAnsi="Arial" w:cs="Arial"/>
            <w:bCs/>
            <w:sz w:val="22"/>
            <w:szCs w:val="22"/>
            <w:lang w:val="en-US"/>
            <w:rPrChange w:id="836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 H, </w:t>
        </w:r>
        <w:proofErr w:type="spellStart"/>
        <w:r w:rsidRPr="00051405">
          <w:rPr>
            <w:rFonts w:ascii="Arial" w:hAnsi="Arial" w:cs="Arial"/>
            <w:bCs/>
            <w:sz w:val="22"/>
            <w:szCs w:val="22"/>
            <w:lang w:val="en-US"/>
            <w:rPrChange w:id="837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>Paridaens</w:t>
        </w:r>
        <w:proofErr w:type="spellEnd"/>
        <w:r w:rsidRPr="00051405">
          <w:rPr>
            <w:rFonts w:ascii="Arial" w:hAnsi="Arial" w:cs="Arial"/>
            <w:bCs/>
            <w:sz w:val="22"/>
            <w:szCs w:val="22"/>
            <w:lang w:val="en-US"/>
            <w:rPrChange w:id="838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 R, </w:t>
        </w:r>
        <w:proofErr w:type="spellStart"/>
        <w:r w:rsidRPr="00051405">
          <w:rPr>
            <w:rFonts w:ascii="Arial" w:hAnsi="Arial" w:cs="Arial"/>
            <w:bCs/>
            <w:sz w:val="22"/>
            <w:szCs w:val="22"/>
            <w:lang w:val="en-US"/>
            <w:rPrChange w:id="839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>Christiaens</w:t>
        </w:r>
        <w:proofErr w:type="spellEnd"/>
        <w:r w:rsidRPr="00051405">
          <w:rPr>
            <w:rFonts w:ascii="Arial" w:hAnsi="Arial" w:cs="Arial"/>
            <w:bCs/>
            <w:sz w:val="22"/>
            <w:szCs w:val="22"/>
            <w:lang w:val="en-US"/>
            <w:rPrChange w:id="840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 MR, Van </w:t>
        </w:r>
        <w:proofErr w:type="spellStart"/>
        <w:r w:rsidRPr="00051405">
          <w:rPr>
            <w:rFonts w:ascii="Arial" w:hAnsi="Arial" w:cs="Arial"/>
            <w:bCs/>
            <w:sz w:val="22"/>
            <w:szCs w:val="22"/>
            <w:lang w:val="en-US"/>
            <w:rPrChange w:id="841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>Huffel</w:t>
        </w:r>
        <w:proofErr w:type="spellEnd"/>
        <w:r w:rsidRPr="00051405">
          <w:rPr>
            <w:rFonts w:ascii="Arial" w:hAnsi="Arial" w:cs="Arial"/>
            <w:bCs/>
            <w:sz w:val="22"/>
            <w:szCs w:val="22"/>
            <w:lang w:val="en-US"/>
            <w:rPrChange w:id="842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 S, </w:t>
        </w:r>
        <w:proofErr w:type="spellStart"/>
        <w:r w:rsidRPr="00051405">
          <w:rPr>
            <w:rFonts w:ascii="Arial" w:hAnsi="Arial" w:cs="Arial"/>
            <w:bCs/>
            <w:sz w:val="22"/>
            <w:szCs w:val="22"/>
            <w:lang w:val="en-US"/>
            <w:rPrChange w:id="843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>Neven</w:t>
        </w:r>
        <w:proofErr w:type="spellEnd"/>
        <w:r w:rsidRPr="00051405">
          <w:rPr>
            <w:rFonts w:ascii="Arial" w:hAnsi="Arial" w:cs="Arial"/>
            <w:bCs/>
            <w:sz w:val="22"/>
            <w:szCs w:val="22"/>
            <w:lang w:val="en-US"/>
            <w:rPrChange w:id="844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 P. Short term prognostic index for breast cancer: NPI or </w:t>
        </w:r>
        <w:proofErr w:type="spellStart"/>
        <w:r w:rsidRPr="00051405">
          <w:rPr>
            <w:rFonts w:ascii="Arial" w:hAnsi="Arial" w:cs="Arial"/>
            <w:bCs/>
            <w:sz w:val="22"/>
            <w:szCs w:val="22"/>
            <w:lang w:val="en-US"/>
            <w:rPrChange w:id="845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>Lpi</w:t>
        </w:r>
        <w:proofErr w:type="spellEnd"/>
        <w:r w:rsidRPr="00051405">
          <w:rPr>
            <w:rFonts w:ascii="Arial" w:hAnsi="Arial" w:cs="Arial"/>
            <w:bCs/>
            <w:sz w:val="22"/>
            <w:szCs w:val="22"/>
            <w:lang w:val="en-US"/>
            <w:rPrChange w:id="846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. </w:t>
        </w:r>
        <w:proofErr w:type="spellStart"/>
        <w:r w:rsidRPr="00051405">
          <w:rPr>
            <w:rFonts w:ascii="Arial" w:hAnsi="Arial" w:cs="Arial"/>
            <w:bCs/>
            <w:sz w:val="22"/>
            <w:szCs w:val="22"/>
            <w:lang w:val="en-US"/>
            <w:rPrChange w:id="847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>Pathol</w:t>
        </w:r>
        <w:proofErr w:type="spellEnd"/>
        <w:r w:rsidRPr="00051405">
          <w:rPr>
            <w:rFonts w:ascii="Arial" w:hAnsi="Arial" w:cs="Arial"/>
            <w:bCs/>
            <w:sz w:val="22"/>
            <w:szCs w:val="22"/>
            <w:lang w:val="en-US"/>
            <w:rPrChange w:id="848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 Res </w:t>
        </w:r>
        <w:proofErr w:type="spellStart"/>
        <w:r w:rsidRPr="00051405">
          <w:rPr>
            <w:rFonts w:ascii="Arial" w:hAnsi="Arial" w:cs="Arial"/>
            <w:bCs/>
            <w:sz w:val="22"/>
            <w:szCs w:val="22"/>
            <w:lang w:val="en-US"/>
            <w:rPrChange w:id="849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>Int</w:t>
        </w:r>
        <w:proofErr w:type="spellEnd"/>
        <w:r w:rsidRPr="00051405">
          <w:rPr>
            <w:rFonts w:ascii="Arial" w:hAnsi="Arial" w:cs="Arial"/>
            <w:bCs/>
            <w:sz w:val="22"/>
            <w:szCs w:val="22"/>
            <w:lang w:val="en-US"/>
            <w:rPrChange w:id="850" w:author="Julie Decock" w:date="2013-05-13T13:44:00Z">
              <w:rPr>
                <w:rFonts w:ascii="Arial" w:hAnsi="Arial" w:cs="Arial"/>
                <w:bCs/>
                <w:sz w:val="22"/>
                <w:szCs w:val="22"/>
                <w:lang w:val="en-US"/>
              </w:rPr>
            </w:rPrChange>
          </w:rPr>
          <w:t xml:space="preserve"> 2010; 2011:918408.</w:t>
        </w:r>
      </w:ins>
    </w:p>
    <w:p w:rsidR="00051405" w:rsidRPr="00051405" w:rsidRDefault="00051405" w:rsidP="00051405">
      <w:pPr>
        <w:spacing w:after="180"/>
        <w:jc w:val="both"/>
        <w:rPr>
          <w:ins w:id="851" w:author="Julie Decock" w:date="2013-05-13T13:42:00Z"/>
          <w:rFonts w:ascii="Arial" w:hAnsi="Arial" w:cs="Arial"/>
          <w:sz w:val="22"/>
          <w:szCs w:val="22"/>
          <w:lang w:val="en-GB" w:eastAsia="en-GB"/>
          <w:rPrChange w:id="852" w:author="Julie Decock" w:date="2013-05-13T13:44:00Z">
            <w:rPr>
              <w:ins w:id="853" w:author="Julie Decock" w:date="2013-05-13T13:42:00Z"/>
              <w:rFonts w:ascii="Arial" w:hAnsi="Arial" w:cs="Arial"/>
              <w:sz w:val="22"/>
              <w:szCs w:val="22"/>
              <w:lang w:val="en-GB" w:eastAsia="en-GB"/>
            </w:rPr>
          </w:rPrChange>
        </w:rPr>
      </w:pPr>
      <w:proofErr w:type="spellStart"/>
      <w:ins w:id="854" w:author="Julie Decock" w:date="2013-05-13T13:42:00Z">
        <w:r w:rsidRPr="00051405">
          <w:rPr>
            <w:rFonts w:ascii="Arial" w:hAnsi="Arial" w:cs="Arial"/>
            <w:sz w:val="22"/>
            <w:szCs w:val="22"/>
            <w:lang w:val="en-GB" w:eastAsia="en-GB"/>
            <w:rPrChange w:id="85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Neven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5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P; Van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5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Calster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5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B; Van den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5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Bempt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6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I; Van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6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Huffel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6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S; Van Belle, V;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6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Hendrickx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6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W;       </w:t>
        </w:r>
        <w:r w:rsidRPr="00051405">
          <w:rPr>
            <w:rFonts w:ascii="Arial" w:hAnsi="Arial" w:cs="Arial"/>
            <w:b/>
            <w:sz w:val="22"/>
            <w:szCs w:val="22"/>
            <w:lang w:val="en-GB" w:eastAsia="en-GB"/>
            <w:rPrChange w:id="865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rPrChange>
          </w:rPr>
          <w:t>Decock, J</w:t>
        </w:r>
        <w:r w:rsidRPr="00051405">
          <w:rPr>
            <w:rFonts w:ascii="Arial" w:hAnsi="Arial" w:cs="Arial"/>
            <w:sz w:val="22"/>
            <w:szCs w:val="22"/>
            <w:lang w:val="en-GB" w:eastAsia="en-GB"/>
            <w:rPrChange w:id="86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6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Wildiers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6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H;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6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Paridaens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7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R;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7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Amant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7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F;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7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Leunen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7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K;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7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Berteloot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7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P; Timmerman, D; Van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7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Limbergen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7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E;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7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Weltens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8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C; Van den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8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Bogaert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8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W;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8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Smeets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8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A;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8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Vergote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8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I;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8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Christiaens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8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MR;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88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Drijkoningen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89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M. Age interacts with the expression of steroid and HER-2 receptors in operable invasive breast cancer. Breast Cancer Res Treat 2008, 110 (1):153-159. </w:t>
        </w:r>
      </w:ins>
    </w:p>
    <w:p w:rsidR="00051405" w:rsidRPr="00051405" w:rsidRDefault="00051405" w:rsidP="00051405">
      <w:pPr>
        <w:spacing w:after="180"/>
        <w:jc w:val="both"/>
        <w:rPr>
          <w:ins w:id="891" w:author="Julie Decock" w:date="2013-05-13T13:42:00Z"/>
          <w:rFonts w:ascii="Arial" w:hAnsi="Arial" w:cs="Arial"/>
          <w:sz w:val="22"/>
          <w:szCs w:val="22"/>
          <w:lang w:val="en-GB" w:eastAsia="en-GB"/>
          <w:rPrChange w:id="892" w:author="Julie Decock" w:date="2013-05-13T13:44:00Z">
            <w:rPr>
              <w:ins w:id="893" w:author="Julie Decock" w:date="2013-05-13T13:42:00Z"/>
              <w:rFonts w:ascii="Arial" w:hAnsi="Arial" w:cs="Arial"/>
              <w:sz w:val="22"/>
              <w:szCs w:val="22"/>
              <w:lang w:val="en-GB" w:eastAsia="en-GB"/>
            </w:rPr>
          </w:rPrChange>
        </w:rPr>
      </w:pPr>
      <w:ins w:id="894" w:author="Julie Decock" w:date="2013-05-13T13:42:00Z">
        <w:r w:rsidRPr="00051405">
          <w:rPr>
            <w:rFonts w:ascii="Arial" w:hAnsi="Arial" w:cs="Arial"/>
            <w:b/>
            <w:sz w:val="22"/>
            <w:szCs w:val="22"/>
            <w:lang w:val="en-GB"/>
            <w:rPrChange w:id="895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GB"/>
              </w:rPr>
            </w:rPrChange>
          </w:rPr>
          <w:t>Decock J.,</w:t>
        </w:r>
        <w:r w:rsidRPr="00051405">
          <w:rPr>
            <w:rFonts w:ascii="Arial" w:hAnsi="Arial" w:cs="Arial"/>
            <w:sz w:val="22"/>
            <w:szCs w:val="22"/>
            <w:lang w:val="en-GB"/>
            <w:rPrChange w:id="896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897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Obermajer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898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N.,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899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Vozelj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900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S.,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901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Hendrickx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902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W.,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903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Paridaens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904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R. and Kos J.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905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Cathepsin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906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B,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907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cathepsin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908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H,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909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cathepsin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910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X and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911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cystatin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912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C in sera of patients with early-stage and inflammatory breast cancer. </w:t>
        </w:r>
        <w:proofErr w:type="spellStart"/>
        <w:r w:rsidRPr="00051405">
          <w:rPr>
            <w:rStyle w:val="journalname"/>
            <w:rFonts w:ascii="Arial" w:hAnsi="Arial" w:cs="Arial"/>
            <w:sz w:val="22"/>
            <w:szCs w:val="22"/>
            <w:lang w:val="en-GB"/>
            <w:rPrChange w:id="913" w:author="Julie Decock" w:date="2013-05-13T13:44:00Z">
              <w:rPr>
                <w:rStyle w:val="journalname"/>
                <w:rFonts w:ascii="Arial" w:hAnsi="Arial" w:cs="Arial"/>
                <w:sz w:val="22"/>
                <w:szCs w:val="22"/>
                <w:lang w:val="en-GB"/>
              </w:rPr>
            </w:rPrChange>
          </w:rPr>
          <w:t>Int</w:t>
        </w:r>
        <w:proofErr w:type="spellEnd"/>
        <w:r w:rsidRPr="00051405">
          <w:rPr>
            <w:rStyle w:val="journalname"/>
            <w:rFonts w:ascii="Arial" w:hAnsi="Arial" w:cs="Arial"/>
            <w:sz w:val="22"/>
            <w:szCs w:val="22"/>
            <w:lang w:val="en-GB"/>
            <w:rPrChange w:id="914" w:author="Julie Decock" w:date="2013-05-13T13:44:00Z">
              <w:rPr>
                <w:rStyle w:val="journalname"/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J </w:t>
        </w:r>
        <w:proofErr w:type="spellStart"/>
        <w:r w:rsidRPr="00051405">
          <w:rPr>
            <w:rStyle w:val="journalname"/>
            <w:rFonts w:ascii="Arial" w:hAnsi="Arial" w:cs="Arial"/>
            <w:sz w:val="22"/>
            <w:szCs w:val="22"/>
            <w:lang w:val="en-GB"/>
            <w:rPrChange w:id="915" w:author="Julie Decock" w:date="2013-05-13T13:44:00Z">
              <w:rPr>
                <w:rStyle w:val="journalname"/>
                <w:rFonts w:ascii="Arial" w:hAnsi="Arial" w:cs="Arial"/>
                <w:sz w:val="22"/>
                <w:szCs w:val="22"/>
                <w:lang w:val="en-GB"/>
              </w:rPr>
            </w:rPrChange>
          </w:rPr>
          <w:t>Biol</w:t>
        </w:r>
        <w:proofErr w:type="spellEnd"/>
        <w:r w:rsidRPr="00051405">
          <w:rPr>
            <w:rStyle w:val="journalname"/>
            <w:rFonts w:ascii="Arial" w:hAnsi="Arial" w:cs="Arial"/>
            <w:sz w:val="22"/>
            <w:szCs w:val="22"/>
            <w:lang w:val="en-GB"/>
            <w:rPrChange w:id="916" w:author="Julie Decock" w:date="2013-05-13T13:44:00Z">
              <w:rPr>
                <w:rStyle w:val="journalname"/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Markers</w:t>
        </w:r>
        <w:r w:rsidRPr="00051405">
          <w:rPr>
            <w:rFonts w:ascii="Arial" w:hAnsi="Arial" w:cs="Arial"/>
            <w:sz w:val="22"/>
            <w:szCs w:val="22"/>
            <w:lang w:val="en-GB"/>
            <w:rPrChange w:id="917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2008; 23(3):161-168. </w:t>
        </w:r>
      </w:ins>
    </w:p>
    <w:p w:rsidR="00051405" w:rsidRPr="00051405" w:rsidRDefault="00051405" w:rsidP="00051405">
      <w:pPr>
        <w:spacing w:after="180"/>
        <w:jc w:val="both"/>
        <w:rPr>
          <w:ins w:id="918" w:author="Julie Decock" w:date="2013-05-13T13:42:00Z"/>
          <w:rFonts w:ascii="Arial" w:hAnsi="Arial" w:cs="Arial"/>
          <w:sz w:val="22"/>
          <w:szCs w:val="22"/>
          <w:lang w:val="en-GB"/>
          <w:rPrChange w:id="919" w:author="Julie Decock" w:date="2013-05-13T13:44:00Z">
            <w:rPr>
              <w:ins w:id="920" w:author="Julie Decock" w:date="2013-05-13T13:42:00Z"/>
              <w:rFonts w:ascii="Arial" w:hAnsi="Arial" w:cs="Arial"/>
              <w:sz w:val="22"/>
              <w:szCs w:val="22"/>
              <w:lang w:val="en-GB"/>
            </w:rPr>
          </w:rPrChange>
        </w:rPr>
      </w:pPr>
      <w:proofErr w:type="spellStart"/>
      <w:ins w:id="921" w:author="Julie Decock" w:date="2013-05-13T13:42:00Z">
        <w:r w:rsidRPr="00051405">
          <w:rPr>
            <w:rFonts w:ascii="Arial" w:hAnsi="Arial" w:cs="Arial"/>
            <w:sz w:val="22"/>
            <w:szCs w:val="22"/>
            <w:lang w:val="en-GB" w:eastAsia="en-GB"/>
            <w:rPrChange w:id="92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Brouckaert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2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O;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2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Pintens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2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S; Van Belle, V; Van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2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Huffel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2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S;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2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Camerlynck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2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E;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3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Amant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3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F;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3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Leunen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3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K;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3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Smeets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3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A;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3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Berteloot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3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P; Van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3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Limbergen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3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E; </w:t>
        </w:r>
        <w:r w:rsidRPr="00051405">
          <w:rPr>
            <w:rFonts w:ascii="Arial" w:hAnsi="Arial" w:cs="Arial"/>
            <w:b/>
            <w:sz w:val="22"/>
            <w:szCs w:val="22"/>
            <w:lang w:val="en-GB" w:eastAsia="en-GB"/>
            <w:rPrChange w:id="940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rPrChange>
          </w:rPr>
          <w:t>Decock, J</w:t>
        </w:r>
        <w:r w:rsidRPr="00051405">
          <w:rPr>
            <w:rFonts w:ascii="Arial" w:hAnsi="Arial" w:cs="Arial"/>
            <w:sz w:val="22"/>
            <w:szCs w:val="22"/>
            <w:lang w:val="en-GB" w:eastAsia="en-GB"/>
            <w:rPrChange w:id="94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4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Hendrickx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4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W;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4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Weltens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4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C; Van den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4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Bogaert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4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W;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4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Vanden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4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5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Bempt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5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I;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5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Drijkoningen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5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M;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5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Paridaens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5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R;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5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Wildiers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5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H;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5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Vergote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5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I;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6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Christiaens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6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MR;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6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Neven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6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P. Short-term outcome of primary operated early breast cancer by hormone and HER-2 receptors. Breast Cancer Res Treat 2009; 115 (2):349-358. </w:t>
        </w:r>
      </w:ins>
    </w:p>
    <w:p w:rsidR="00051405" w:rsidRPr="00051405" w:rsidRDefault="00051405" w:rsidP="00051405">
      <w:pPr>
        <w:pStyle w:val="authors"/>
        <w:spacing w:before="0" w:beforeAutospacing="0" w:after="180" w:afterAutospacing="0"/>
        <w:jc w:val="both"/>
        <w:rPr>
          <w:ins w:id="964" w:author="Julie Decock" w:date="2013-05-13T13:42:00Z"/>
          <w:rFonts w:ascii="Arial" w:hAnsi="Arial" w:cs="Arial"/>
          <w:sz w:val="22"/>
          <w:szCs w:val="22"/>
          <w:lang w:val="en-GB" w:eastAsia="en-GB"/>
          <w:rPrChange w:id="965" w:author="Julie Decock" w:date="2013-05-13T13:44:00Z">
            <w:rPr>
              <w:ins w:id="966" w:author="Julie Decock" w:date="2013-05-13T13:42:00Z"/>
              <w:rFonts w:ascii="Arial" w:hAnsi="Arial" w:cs="Arial"/>
              <w:sz w:val="22"/>
              <w:szCs w:val="22"/>
              <w:lang w:val="en-GB" w:eastAsia="en-GB"/>
            </w:rPr>
          </w:rPrChange>
        </w:rPr>
      </w:pPr>
      <w:ins w:id="967" w:author="Julie Decock" w:date="2013-05-13T13:42:00Z">
        <w:r w:rsidRPr="00051405">
          <w:rPr>
            <w:rFonts w:ascii="Arial" w:hAnsi="Arial" w:cs="Arial"/>
            <w:b/>
            <w:sz w:val="22"/>
            <w:szCs w:val="22"/>
            <w:lang w:val="en-GB"/>
            <w:rPrChange w:id="968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GB"/>
              </w:rPr>
            </w:rPrChange>
          </w:rPr>
          <w:t>Decock J</w:t>
        </w:r>
        <w:r w:rsidRPr="00051405">
          <w:rPr>
            <w:rFonts w:ascii="Arial" w:hAnsi="Arial" w:cs="Arial"/>
            <w:sz w:val="22"/>
            <w:szCs w:val="22"/>
            <w:lang w:val="en-GB"/>
            <w:rPrChange w:id="969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970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Hendrickx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971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W,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972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Vanleeuw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973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U, Van Belle V, Van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974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Huffel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975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S,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976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Christiaens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977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MR, Ye S,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978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Paridaens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979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R. Plasma MMP1 and MMP8 expression in breast cancer: protective role of MMP8 against lymph node metastasis. BMC Cancer 2008, 8:77. </w:t>
        </w:r>
      </w:ins>
    </w:p>
    <w:p w:rsidR="00051405" w:rsidRPr="00051405" w:rsidRDefault="00051405" w:rsidP="00051405">
      <w:pPr>
        <w:pStyle w:val="authors"/>
        <w:spacing w:before="0" w:beforeAutospacing="0" w:after="180" w:afterAutospacing="0"/>
        <w:jc w:val="both"/>
        <w:rPr>
          <w:ins w:id="980" w:author="Julie Decock" w:date="2013-05-13T13:42:00Z"/>
          <w:rFonts w:ascii="Arial" w:hAnsi="Arial" w:cs="Arial"/>
          <w:sz w:val="22"/>
          <w:szCs w:val="22"/>
          <w:lang w:val="en-GB" w:eastAsia="en-GB"/>
          <w:rPrChange w:id="981" w:author="Julie Decock" w:date="2013-05-13T13:44:00Z">
            <w:rPr>
              <w:ins w:id="982" w:author="Julie Decock" w:date="2013-05-13T13:42:00Z"/>
              <w:rFonts w:ascii="Arial" w:hAnsi="Arial" w:cs="Arial"/>
              <w:sz w:val="22"/>
              <w:szCs w:val="22"/>
              <w:lang w:val="en-GB" w:eastAsia="en-GB"/>
            </w:rPr>
          </w:rPrChange>
        </w:rPr>
      </w:pPr>
      <w:ins w:id="983" w:author="Julie Decock" w:date="2013-05-13T13:42:00Z">
        <w:r w:rsidRPr="00051405">
          <w:rPr>
            <w:rFonts w:ascii="Arial" w:hAnsi="Arial" w:cs="Arial"/>
            <w:sz w:val="22"/>
            <w:szCs w:val="22"/>
            <w:lang w:val="en-GB" w:eastAsia="en-GB"/>
            <w:rPrChange w:id="98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Van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8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Calster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8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B;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8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Bempt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8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IV;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8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Drijkoningen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9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M;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9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Pochet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9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N; Cheng, JQ; Van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9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Huffel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9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S;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9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Hendrickx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99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W; </w:t>
        </w:r>
        <w:r w:rsidRPr="00051405">
          <w:rPr>
            <w:rFonts w:ascii="Arial" w:hAnsi="Arial" w:cs="Arial"/>
            <w:b/>
            <w:sz w:val="22"/>
            <w:szCs w:val="22"/>
            <w:lang w:val="en-GB" w:eastAsia="en-GB"/>
            <w:rPrChange w:id="997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GB" w:eastAsia="en-GB"/>
              </w:rPr>
            </w:rPrChange>
          </w:rPr>
          <w:t>Decock, J</w:t>
        </w:r>
        <w:r w:rsidRPr="00051405">
          <w:rPr>
            <w:rFonts w:ascii="Arial" w:hAnsi="Arial" w:cs="Arial"/>
            <w:sz w:val="22"/>
            <w:szCs w:val="22"/>
            <w:lang w:val="en-GB" w:eastAsia="en-GB"/>
            <w:rPrChange w:id="99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; Huang, HJ;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99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Leunen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0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K;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100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Amant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0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F;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100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Berteloot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0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P;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100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Paridaens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0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R;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100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Wildiers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0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H; Van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100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Limbergen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1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E;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101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Weltens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1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C; Timmerman, D; Van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101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Gorp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1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T;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1015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Smeets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16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A; Van den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1017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Bogaert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18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W;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1019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Vergote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20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I;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1021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Christiaens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22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 xml:space="preserve">, MR;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 w:eastAsia="en-GB"/>
            <w:rPrChange w:id="1023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Neven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 w:eastAsia="en-GB"/>
            <w:rPrChange w:id="1024" w:author="Julie Decock" w:date="2013-05-13T13:44:00Z">
              <w:rPr>
                <w:rFonts w:ascii="Arial" w:hAnsi="Arial" w:cs="Arial"/>
                <w:sz w:val="22"/>
                <w:szCs w:val="22"/>
                <w:lang w:val="en-GB" w:eastAsia="en-GB"/>
              </w:rPr>
            </w:rPrChange>
          </w:rPr>
          <w:t>, P. Axillary lymph node status of operable breast cancers by combined steroid receptor and HER-2 status: triple positive tumours are more likely lymph node positive. Breast Cancer Res Teat 2009, 113 (1):181-187.</w:t>
        </w:r>
      </w:ins>
    </w:p>
    <w:p w:rsidR="00051405" w:rsidRPr="00051405" w:rsidRDefault="00051405" w:rsidP="00051405">
      <w:pPr>
        <w:pStyle w:val="Title1"/>
        <w:spacing w:before="0" w:beforeAutospacing="0" w:after="180" w:afterAutospacing="0"/>
        <w:jc w:val="both"/>
        <w:rPr>
          <w:ins w:id="1025" w:author="Julie Decock" w:date="2013-05-13T13:42:00Z"/>
          <w:rFonts w:ascii="Arial" w:hAnsi="Arial" w:cs="Arial"/>
          <w:sz w:val="22"/>
          <w:szCs w:val="22"/>
          <w:lang w:val="en-GB"/>
          <w:rPrChange w:id="1026" w:author="Julie Decock" w:date="2013-05-13T13:44:00Z">
            <w:rPr>
              <w:ins w:id="1027" w:author="Julie Decock" w:date="2013-05-13T13:42:00Z"/>
              <w:rFonts w:ascii="Arial" w:hAnsi="Arial" w:cs="Arial"/>
              <w:sz w:val="22"/>
              <w:szCs w:val="22"/>
              <w:lang w:val="en-GB"/>
            </w:rPr>
          </w:rPrChange>
        </w:rPr>
      </w:pPr>
      <w:ins w:id="1028" w:author="Julie Decock" w:date="2013-05-13T13:42:00Z">
        <w:r w:rsidRPr="00051405">
          <w:rPr>
            <w:rFonts w:ascii="Arial" w:hAnsi="Arial" w:cs="Arial"/>
            <w:b/>
            <w:sz w:val="22"/>
            <w:szCs w:val="22"/>
            <w:lang w:val="en-GB"/>
            <w:rPrChange w:id="1029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GB"/>
              </w:rPr>
            </w:rPrChange>
          </w:rPr>
          <w:t>Decock J.,</w:t>
        </w:r>
        <w:r w:rsidRPr="00051405">
          <w:rPr>
            <w:rFonts w:ascii="Arial" w:hAnsi="Arial" w:cs="Arial"/>
            <w:sz w:val="22"/>
            <w:szCs w:val="22"/>
            <w:lang w:val="en-GB"/>
            <w:rPrChange w:id="1030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031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Paridaens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032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R., Ye S. Genetic polymorphisms of matrix metalloproteinases in lung, breast and colorectal cancer. </w:t>
        </w:r>
        <w:proofErr w:type="spellStart"/>
        <w:r w:rsidRPr="00051405">
          <w:rPr>
            <w:rStyle w:val="journalname"/>
            <w:rFonts w:ascii="Arial" w:hAnsi="Arial" w:cs="Arial"/>
            <w:sz w:val="22"/>
            <w:szCs w:val="22"/>
            <w:lang w:val="en-GB"/>
            <w:rPrChange w:id="1033" w:author="Julie Decock" w:date="2013-05-13T13:44:00Z">
              <w:rPr>
                <w:rStyle w:val="journalname"/>
                <w:rFonts w:ascii="Arial" w:hAnsi="Arial" w:cs="Arial"/>
                <w:sz w:val="22"/>
                <w:szCs w:val="22"/>
                <w:lang w:val="en-GB"/>
              </w:rPr>
            </w:rPrChange>
          </w:rPr>
          <w:t>Clin</w:t>
        </w:r>
        <w:proofErr w:type="spellEnd"/>
        <w:r w:rsidRPr="00051405">
          <w:rPr>
            <w:rStyle w:val="journalname"/>
            <w:rFonts w:ascii="Arial" w:hAnsi="Arial" w:cs="Arial"/>
            <w:sz w:val="22"/>
            <w:szCs w:val="22"/>
            <w:lang w:val="en-GB"/>
            <w:rPrChange w:id="1034" w:author="Julie Decock" w:date="2013-05-13T13:44:00Z">
              <w:rPr>
                <w:rStyle w:val="journalname"/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Genet</w:t>
        </w:r>
        <w:r w:rsidRPr="00051405">
          <w:rPr>
            <w:rFonts w:ascii="Arial" w:hAnsi="Arial" w:cs="Arial"/>
            <w:sz w:val="22"/>
            <w:szCs w:val="22"/>
            <w:lang w:val="en-GB"/>
            <w:rPrChange w:id="1035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2008</w:t>
        </w:r>
        <w:proofErr w:type="gramStart"/>
        <w:r w:rsidRPr="00051405">
          <w:rPr>
            <w:rFonts w:ascii="Arial" w:hAnsi="Arial" w:cs="Arial"/>
            <w:sz w:val="22"/>
            <w:szCs w:val="22"/>
            <w:lang w:val="en-GB"/>
            <w:rPrChange w:id="1036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;73</w:t>
        </w:r>
        <w:proofErr w:type="gramEnd"/>
        <w:r w:rsidRPr="00051405">
          <w:rPr>
            <w:rFonts w:ascii="Arial" w:hAnsi="Arial" w:cs="Arial"/>
            <w:sz w:val="22"/>
            <w:szCs w:val="22"/>
            <w:lang w:val="en-GB"/>
            <w:rPrChange w:id="1037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(3):197-211. </w:t>
        </w:r>
      </w:ins>
    </w:p>
    <w:p w:rsidR="00051405" w:rsidRPr="00051405" w:rsidRDefault="00051405" w:rsidP="00051405">
      <w:pPr>
        <w:pStyle w:val="Title1"/>
        <w:spacing w:before="0" w:beforeAutospacing="0" w:after="180" w:afterAutospacing="0"/>
        <w:jc w:val="both"/>
        <w:rPr>
          <w:ins w:id="1038" w:author="Julie Decock" w:date="2013-05-13T13:42:00Z"/>
          <w:rFonts w:ascii="Arial" w:hAnsi="Arial" w:cs="Arial"/>
          <w:sz w:val="22"/>
          <w:szCs w:val="22"/>
          <w:lang w:val="en-GB"/>
          <w:rPrChange w:id="1039" w:author="Julie Decock" w:date="2013-05-13T13:44:00Z">
            <w:rPr>
              <w:ins w:id="1040" w:author="Julie Decock" w:date="2013-05-13T13:42:00Z"/>
              <w:rFonts w:ascii="Arial" w:hAnsi="Arial" w:cs="Arial"/>
              <w:sz w:val="22"/>
              <w:szCs w:val="22"/>
              <w:lang w:val="en-GB"/>
            </w:rPr>
          </w:rPrChange>
        </w:rPr>
      </w:pPr>
      <w:ins w:id="1041" w:author="Julie Decock" w:date="2013-05-13T13:42:00Z">
        <w:r w:rsidRPr="00051405">
          <w:rPr>
            <w:rFonts w:ascii="Arial" w:hAnsi="Arial" w:cs="Arial"/>
            <w:b/>
            <w:sz w:val="22"/>
            <w:szCs w:val="22"/>
            <w:lang w:val="en-US"/>
            <w:rPrChange w:id="1042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US"/>
              </w:rPr>
            </w:rPrChange>
          </w:rPr>
          <w:t>Decock J</w:t>
        </w:r>
        <w:r w:rsidRPr="00051405">
          <w:rPr>
            <w:rFonts w:ascii="Arial" w:hAnsi="Arial" w:cs="Arial"/>
            <w:sz w:val="22"/>
            <w:szCs w:val="22"/>
            <w:lang w:val="en-US"/>
            <w:rPrChange w:id="1043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, Long JR,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044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Laxton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045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RC,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046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Shu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047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XO,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048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Hodgkinson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049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C,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050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Hendrickx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051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W, Pearce EG, </w:t>
        </w:r>
        <w:proofErr w:type="spellStart"/>
        <w:proofErr w:type="gramStart"/>
        <w:r w:rsidRPr="00051405">
          <w:rPr>
            <w:rFonts w:ascii="Arial" w:hAnsi="Arial" w:cs="Arial"/>
            <w:sz w:val="22"/>
            <w:szCs w:val="22"/>
            <w:lang w:val="en-US"/>
            <w:rPrChange w:id="1052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Gao</w:t>
        </w:r>
        <w:proofErr w:type="spellEnd"/>
        <w:proofErr w:type="gramEnd"/>
        <w:r w:rsidRPr="00051405">
          <w:rPr>
            <w:rFonts w:ascii="Arial" w:hAnsi="Arial" w:cs="Arial"/>
            <w:sz w:val="22"/>
            <w:szCs w:val="22"/>
            <w:lang w:val="en-US"/>
            <w:rPrChange w:id="1053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YT, Pereira AC,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054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Paridaens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055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R,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056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Zheng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057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W, Ye S. </w:t>
        </w:r>
        <w:r w:rsidRPr="00051405">
          <w:rPr>
            <w:rFonts w:ascii="Arial" w:hAnsi="Arial" w:cs="Arial"/>
            <w:sz w:val="22"/>
            <w:szCs w:val="22"/>
            <w:lang w:val="en-GB"/>
            <w:rPrChange w:id="1058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Association of matrix metalloproteinase-8 gene variation with breast cancer prognosis. Cancer Res 2007; 67(21):10214-21. </w:t>
        </w:r>
      </w:ins>
    </w:p>
    <w:p w:rsidR="00051405" w:rsidRPr="00051405" w:rsidRDefault="00051405" w:rsidP="00051405">
      <w:pPr>
        <w:spacing w:after="180"/>
        <w:jc w:val="both"/>
        <w:rPr>
          <w:ins w:id="1059" w:author="Julie Decock" w:date="2013-05-13T13:42:00Z"/>
          <w:rFonts w:ascii="Arial" w:hAnsi="Arial" w:cs="Arial"/>
          <w:sz w:val="22"/>
          <w:szCs w:val="22"/>
          <w:lang w:val="en-GB"/>
          <w:rPrChange w:id="1060" w:author="Julie Decock" w:date="2013-05-13T13:44:00Z">
            <w:rPr>
              <w:ins w:id="1061" w:author="Julie Decock" w:date="2013-05-13T13:42:00Z"/>
              <w:rFonts w:ascii="Arial" w:hAnsi="Arial" w:cs="Arial"/>
              <w:sz w:val="22"/>
              <w:szCs w:val="22"/>
              <w:lang w:val="en-GB"/>
            </w:rPr>
          </w:rPrChange>
        </w:rPr>
      </w:pPr>
      <w:ins w:id="1062" w:author="Julie Decock" w:date="2013-05-13T13:42:00Z">
        <w:r w:rsidRPr="00051405">
          <w:rPr>
            <w:rFonts w:ascii="Arial" w:hAnsi="Arial" w:cs="Arial"/>
            <w:sz w:val="22"/>
            <w:szCs w:val="22"/>
            <w:lang w:val="en-GB"/>
            <w:rPrChange w:id="1063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De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064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Brakeleer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065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S,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066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Bogdani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067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M, De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068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Grève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069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J, </w:t>
        </w:r>
        <w:r w:rsidRPr="00051405">
          <w:rPr>
            <w:rFonts w:ascii="Arial" w:hAnsi="Arial" w:cs="Arial"/>
            <w:b/>
            <w:sz w:val="22"/>
            <w:szCs w:val="22"/>
            <w:lang w:val="en-GB"/>
            <w:rPrChange w:id="1070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GB"/>
              </w:rPr>
            </w:rPrChange>
          </w:rPr>
          <w:t>Decock J</w:t>
        </w:r>
        <w:r w:rsidRPr="00051405">
          <w:rPr>
            <w:rFonts w:ascii="Arial" w:hAnsi="Arial" w:cs="Arial"/>
            <w:sz w:val="22"/>
            <w:szCs w:val="22"/>
            <w:lang w:val="en-GB"/>
            <w:rPrChange w:id="1071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072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Sermijn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073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E,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074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Bonduelle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075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M,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076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Goelen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077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G,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078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Teugels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079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E. </w:t>
        </w:r>
        <w:r w:rsidRPr="00051405">
          <w:rPr>
            <w:rFonts w:ascii="Arial" w:hAnsi="Arial" w:cs="Arial"/>
            <w:sz w:val="22"/>
            <w:szCs w:val="22"/>
            <w:lang w:val="en-US"/>
            <w:rPrChange w:id="1080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Loss of nuclear BRCA protein staining in normal tissue cells derived from BRCA1 and BRCA2 mutation carriers.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081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Mutat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082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Res 2007; 619 (1-2):104-12. </w:t>
        </w:r>
      </w:ins>
    </w:p>
    <w:p w:rsidR="00051405" w:rsidRPr="00051405" w:rsidRDefault="00051405" w:rsidP="00051405">
      <w:pPr>
        <w:spacing w:after="180"/>
        <w:jc w:val="both"/>
        <w:rPr>
          <w:ins w:id="1083" w:author="Julie Decock" w:date="2013-05-13T13:42:00Z"/>
          <w:rFonts w:ascii="Arial" w:hAnsi="Arial" w:cs="Arial"/>
          <w:sz w:val="22"/>
          <w:szCs w:val="22"/>
          <w:lang w:val="en-US"/>
          <w:rPrChange w:id="1084" w:author="Julie Decock" w:date="2013-05-13T13:44:00Z">
            <w:rPr>
              <w:ins w:id="1085" w:author="Julie Decock" w:date="2013-05-13T13:42:00Z"/>
              <w:rFonts w:ascii="Arial" w:hAnsi="Arial" w:cs="Arial"/>
              <w:sz w:val="22"/>
              <w:szCs w:val="22"/>
              <w:lang w:val="en-US"/>
            </w:rPr>
          </w:rPrChange>
        </w:rPr>
      </w:pPr>
      <w:ins w:id="1086" w:author="Julie Decock" w:date="2013-05-13T13:42:00Z">
        <w:r w:rsidRPr="00051405">
          <w:rPr>
            <w:rFonts w:ascii="Arial" w:hAnsi="Arial" w:cs="Arial"/>
            <w:b/>
            <w:bCs/>
            <w:sz w:val="22"/>
            <w:szCs w:val="22"/>
            <w:lang w:val="en-US"/>
            <w:rPrChange w:id="1087" w:author="Julie Decock" w:date="2013-05-13T13:44:00Z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rPrChange>
          </w:rPr>
          <w:lastRenderedPageBreak/>
          <w:t>Decock J</w:t>
        </w:r>
        <w:r w:rsidRPr="00051405">
          <w:rPr>
            <w:rFonts w:ascii="Arial" w:hAnsi="Arial" w:cs="Arial"/>
            <w:sz w:val="22"/>
            <w:szCs w:val="22"/>
            <w:lang w:val="en-US"/>
            <w:rPrChange w:id="1088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089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Hendrickx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090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W,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091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Drijkoningen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092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M,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093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Wildiers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094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H,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095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Neven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096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P,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097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Smeets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098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gramStart"/>
        <w:r w:rsidRPr="00051405">
          <w:rPr>
            <w:rFonts w:ascii="Arial" w:hAnsi="Arial" w:cs="Arial"/>
            <w:sz w:val="22"/>
            <w:szCs w:val="22"/>
            <w:lang w:val="en-US"/>
            <w:rPrChange w:id="1099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A,</w:t>
        </w:r>
        <w:proofErr w:type="gramEnd"/>
        <w:r w:rsidRPr="00051405">
          <w:rPr>
            <w:rFonts w:ascii="Arial" w:hAnsi="Arial" w:cs="Arial"/>
            <w:sz w:val="22"/>
            <w:szCs w:val="22"/>
            <w:lang w:val="en-US"/>
            <w:rPrChange w:id="1100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01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Paridaens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02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R. Matrix metalloproteinase expression patterns in luminal A breast carcinomas. Disease Markers 2007; 23(3):189-96. </w:t>
        </w:r>
      </w:ins>
    </w:p>
    <w:p w:rsidR="00051405" w:rsidRPr="00051405" w:rsidRDefault="00051405" w:rsidP="00051405">
      <w:pPr>
        <w:spacing w:after="180"/>
        <w:jc w:val="both"/>
        <w:rPr>
          <w:ins w:id="1103" w:author="Julie Decock" w:date="2013-05-13T13:42:00Z"/>
          <w:rFonts w:ascii="Arial" w:hAnsi="Arial" w:cs="Arial"/>
          <w:sz w:val="22"/>
          <w:szCs w:val="22"/>
          <w:lang w:val="en-US"/>
          <w:rPrChange w:id="1104" w:author="Julie Decock" w:date="2013-05-13T13:44:00Z">
            <w:rPr>
              <w:ins w:id="1105" w:author="Julie Decock" w:date="2013-05-13T13:42:00Z"/>
              <w:rFonts w:ascii="Arial" w:hAnsi="Arial" w:cs="Arial"/>
              <w:sz w:val="22"/>
              <w:szCs w:val="22"/>
              <w:lang w:val="en-US"/>
            </w:rPr>
          </w:rPrChange>
        </w:rPr>
      </w:pPr>
      <w:ins w:id="1106" w:author="Julie Decock" w:date="2013-05-13T13:42:00Z">
        <w:r w:rsidRPr="00051405">
          <w:rPr>
            <w:rFonts w:ascii="Arial" w:hAnsi="Arial" w:cs="Arial"/>
            <w:b/>
            <w:sz w:val="22"/>
            <w:szCs w:val="22"/>
            <w:lang w:val="en-US"/>
            <w:rPrChange w:id="1107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US"/>
              </w:rPr>
            </w:rPrChange>
          </w:rPr>
          <w:t>Decock J.</w:t>
        </w:r>
        <w:r w:rsidRPr="00051405">
          <w:rPr>
            <w:rFonts w:ascii="Arial" w:hAnsi="Arial" w:cs="Arial"/>
            <w:sz w:val="22"/>
            <w:szCs w:val="22"/>
            <w:lang w:val="en-US"/>
            <w:rPrChange w:id="1108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How accurate is the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09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antiprimer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10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Quenching-based Real-Time PCR for detection of Her2/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11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neu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12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in clinical cancer samples?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13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Clin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14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15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Chem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16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2006; 52(7):1438-9 </w:t>
        </w:r>
      </w:ins>
    </w:p>
    <w:p w:rsidR="00051405" w:rsidRPr="00051405" w:rsidRDefault="00051405" w:rsidP="00051405">
      <w:pPr>
        <w:spacing w:after="180"/>
        <w:jc w:val="both"/>
        <w:rPr>
          <w:ins w:id="1117" w:author="Julie Decock" w:date="2013-05-13T13:42:00Z"/>
          <w:rFonts w:ascii="Arial" w:hAnsi="Arial" w:cs="Arial"/>
          <w:sz w:val="22"/>
          <w:szCs w:val="22"/>
          <w:lang w:val="en-US"/>
          <w:rPrChange w:id="1118" w:author="Julie Decock" w:date="2013-05-13T13:44:00Z">
            <w:rPr>
              <w:ins w:id="1119" w:author="Julie Decock" w:date="2013-05-13T13:42:00Z"/>
              <w:rFonts w:ascii="Arial" w:hAnsi="Arial" w:cs="Arial"/>
              <w:sz w:val="22"/>
              <w:szCs w:val="22"/>
              <w:lang w:val="en-US"/>
            </w:rPr>
          </w:rPrChange>
        </w:rPr>
      </w:pPr>
      <w:ins w:id="1120" w:author="Julie Decock" w:date="2013-05-13T13:42:00Z">
        <w:r w:rsidRPr="00051405">
          <w:rPr>
            <w:rFonts w:ascii="Arial" w:hAnsi="Arial" w:cs="Arial"/>
            <w:b/>
            <w:bCs/>
            <w:sz w:val="22"/>
            <w:szCs w:val="22"/>
            <w:lang w:val="en-US"/>
            <w:rPrChange w:id="1121" w:author="Julie Decock" w:date="2013-05-13T13:44:00Z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rPrChange>
          </w:rPr>
          <w:t>Decock J</w:t>
        </w:r>
        <w:r w:rsidRPr="00051405">
          <w:rPr>
            <w:rFonts w:ascii="Arial" w:hAnsi="Arial" w:cs="Arial"/>
            <w:sz w:val="22"/>
            <w:szCs w:val="22"/>
            <w:lang w:val="en-US"/>
            <w:rPrChange w:id="1122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23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Paridaens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24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R,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25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Cufer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26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T. Proteases and metastasis: clinical relevance nowadays? 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27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Curr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28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29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Opin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30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31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Oncol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32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2005; 17 (6): 545-50.</w:t>
        </w:r>
      </w:ins>
    </w:p>
    <w:p w:rsidR="00051405" w:rsidRPr="00051405" w:rsidRDefault="00051405" w:rsidP="00051405">
      <w:pPr>
        <w:spacing w:after="180"/>
        <w:jc w:val="both"/>
        <w:rPr>
          <w:ins w:id="1133" w:author="Julie Decock" w:date="2013-05-13T13:42:00Z"/>
          <w:rFonts w:ascii="Arial" w:hAnsi="Arial" w:cs="Arial"/>
          <w:sz w:val="22"/>
          <w:szCs w:val="22"/>
          <w:lang w:val="en-US"/>
          <w:rPrChange w:id="1134" w:author="Julie Decock" w:date="2013-05-13T13:44:00Z">
            <w:rPr>
              <w:ins w:id="1135" w:author="Julie Decock" w:date="2013-05-13T13:42:00Z"/>
              <w:rFonts w:ascii="Arial" w:hAnsi="Arial" w:cs="Arial"/>
              <w:sz w:val="22"/>
              <w:szCs w:val="22"/>
              <w:lang w:val="en-US"/>
            </w:rPr>
          </w:rPrChange>
        </w:rPr>
      </w:pPr>
      <w:ins w:id="1136" w:author="Julie Decock" w:date="2013-05-13T13:42:00Z">
        <w:r w:rsidRPr="00051405">
          <w:rPr>
            <w:rFonts w:ascii="Arial" w:hAnsi="Arial" w:cs="Arial"/>
            <w:b/>
            <w:bCs/>
            <w:sz w:val="22"/>
            <w:szCs w:val="22"/>
            <w:lang w:val="en-US"/>
            <w:rPrChange w:id="1137" w:author="Julie Decock" w:date="2013-05-13T13:44:00Z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rPrChange>
          </w:rPr>
          <w:t>Decock J</w:t>
        </w:r>
        <w:r w:rsidRPr="00051405">
          <w:rPr>
            <w:rFonts w:ascii="Arial" w:hAnsi="Arial" w:cs="Arial"/>
            <w:sz w:val="22"/>
            <w:szCs w:val="22"/>
            <w:lang w:val="en-US"/>
            <w:rPrChange w:id="1138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39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Hendrickx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40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W,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41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Wildiers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42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H,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43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Christiaens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44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MR,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45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Neven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46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P,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47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Drijkoningen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48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M,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49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Paridaens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50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R. Plasma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51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gelatinase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52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levels in patients with primary breast cancer in relation to axillary lymph node status, Her2/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53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neu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54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expression and other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55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clinicopathological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56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variables.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57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Clin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58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US"/>
            <w:rPrChange w:id="1159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Exp</w:t>
        </w:r>
        <w:proofErr w:type="spellEnd"/>
        <w:r w:rsidRPr="00051405">
          <w:rPr>
            <w:rFonts w:ascii="Arial" w:hAnsi="Arial" w:cs="Arial"/>
            <w:sz w:val="22"/>
            <w:szCs w:val="22"/>
            <w:lang w:val="en-US"/>
            <w:rPrChange w:id="1160" w:author="Julie Decock" w:date="2013-05-13T13:44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Metastasis 2005; 22 (6): 495-02. </w:t>
        </w:r>
      </w:ins>
    </w:p>
    <w:p w:rsidR="00051405" w:rsidRPr="00051405" w:rsidRDefault="00051405" w:rsidP="00051405">
      <w:pPr>
        <w:spacing w:after="180"/>
        <w:jc w:val="both"/>
        <w:rPr>
          <w:ins w:id="1161" w:author="Julie Decock" w:date="2013-05-13T13:42:00Z"/>
          <w:rFonts w:ascii="Arial" w:hAnsi="Arial" w:cs="Arial"/>
          <w:b/>
          <w:sz w:val="22"/>
          <w:szCs w:val="22"/>
          <w:u w:val="single"/>
          <w:lang w:val="en-US"/>
          <w:rPrChange w:id="1162" w:author="Julie Decock" w:date="2013-05-13T13:44:00Z">
            <w:rPr>
              <w:ins w:id="1163" w:author="Julie Decock" w:date="2013-05-13T13:42:00Z"/>
              <w:rFonts w:ascii="Arial" w:hAnsi="Arial" w:cs="Arial"/>
              <w:b/>
              <w:sz w:val="22"/>
              <w:szCs w:val="22"/>
              <w:u w:val="single"/>
              <w:lang w:val="en-US"/>
            </w:rPr>
          </w:rPrChange>
        </w:rPr>
      </w:pPr>
      <w:ins w:id="1164" w:author="Julie Decock" w:date="2013-05-13T13:42:00Z">
        <w:r w:rsidRPr="00051405">
          <w:rPr>
            <w:rFonts w:ascii="Arial" w:hAnsi="Arial" w:cs="Arial"/>
            <w:b/>
            <w:sz w:val="22"/>
            <w:szCs w:val="22"/>
            <w:u w:val="single"/>
            <w:lang w:val="en-US"/>
            <w:rPrChange w:id="1165" w:author="Julie Decock" w:date="2013-05-13T13:44:00Z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rPrChange>
          </w:rPr>
          <w:t>Book Chapters</w:t>
        </w:r>
      </w:ins>
    </w:p>
    <w:p w:rsidR="00051405" w:rsidRPr="00051405" w:rsidRDefault="00051405" w:rsidP="00051405">
      <w:pPr>
        <w:spacing w:after="180"/>
        <w:jc w:val="both"/>
        <w:rPr>
          <w:ins w:id="1166" w:author="Julie Decock" w:date="2013-05-13T13:42:00Z"/>
          <w:rFonts w:ascii="Arial" w:hAnsi="Arial" w:cs="Arial"/>
          <w:sz w:val="22"/>
          <w:szCs w:val="22"/>
          <w:lang w:val="en-US"/>
          <w:rPrChange w:id="1167" w:author="Julie Decock" w:date="2013-05-13T13:44:00Z">
            <w:rPr>
              <w:ins w:id="1168" w:author="Julie Decock" w:date="2013-05-13T13:42:00Z"/>
              <w:rFonts w:ascii="Arial" w:hAnsi="Arial" w:cs="Arial"/>
              <w:sz w:val="22"/>
              <w:szCs w:val="22"/>
              <w:lang w:val="en-US"/>
            </w:rPr>
          </w:rPrChange>
        </w:rPr>
      </w:pPr>
      <w:ins w:id="1169" w:author="Julie Decock" w:date="2013-05-13T13:42:00Z">
        <w:r w:rsidRPr="00051405">
          <w:rPr>
            <w:rFonts w:ascii="Arial" w:hAnsi="Arial" w:cs="Arial"/>
            <w:b/>
            <w:sz w:val="22"/>
            <w:szCs w:val="22"/>
            <w:lang w:val="en-GB"/>
            <w:rPrChange w:id="1170" w:author="Julie Decock" w:date="2013-05-13T13:44:00Z">
              <w:rPr>
                <w:rFonts w:ascii="Arial" w:hAnsi="Arial" w:cs="Arial"/>
                <w:b/>
                <w:sz w:val="22"/>
                <w:szCs w:val="22"/>
                <w:lang w:val="en-GB"/>
              </w:rPr>
            </w:rPrChange>
          </w:rPr>
          <w:t>Decock J</w:t>
        </w:r>
        <w:r w:rsidRPr="00051405">
          <w:rPr>
            <w:rFonts w:ascii="Arial" w:hAnsi="Arial" w:cs="Arial"/>
            <w:sz w:val="22"/>
            <w:szCs w:val="22"/>
            <w:lang w:val="en-GB"/>
            <w:rPrChange w:id="1171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172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Hendrickx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173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W, Stefan C,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174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Neven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175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P.,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176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Wildiers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177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H.,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178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Christiaens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179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MR.,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180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Smeets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181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A. and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182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Paridaens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183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R. (2007) Characterization of breast cancer subtypes by immunohistochemistry in a large retrospective study. Chapter XIV of New Research on 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184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Tumor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185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Markers, (</w:t>
        </w:r>
        <w:proofErr w:type="spellStart"/>
        <w:r w:rsidRPr="00051405">
          <w:rPr>
            <w:rFonts w:ascii="Arial" w:hAnsi="Arial" w:cs="Arial"/>
            <w:sz w:val="22"/>
            <w:szCs w:val="22"/>
            <w:lang w:val="en-GB"/>
            <w:rPrChange w:id="1186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>Sinise</w:t>
        </w:r>
        <w:proofErr w:type="spellEnd"/>
        <w:r w:rsidRPr="00051405">
          <w:rPr>
            <w:rFonts w:ascii="Arial" w:hAnsi="Arial" w:cs="Arial"/>
            <w:sz w:val="22"/>
            <w:szCs w:val="22"/>
            <w:lang w:val="en-GB"/>
            <w:rPrChange w:id="1187" w:author="Julie Decock" w:date="2013-05-13T13:44:00Z">
              <w:rPr>
                <w:rFonts w:ascii="Arial" w:hAnsi="Arial" w:cs="Arial"/>
                <w:sz w:val="22"/>
                <w:szCs w:val="22"/>
                <w:lang w:val="en-GB"/>
              </w:rPr>
            </w:rPrChange>
          </w:rPr>
          <w:t xml:space="preserve"> G.A., ed.), Nova Science Publishers, Inc. (Hauppauge, NY), ISBN 1-60021-423-1</w:t>
        </w:r>
      </w:ins>
    </w:p>
    <w:p w:rsidR="00B64230" w:rsidRPr="00051405" w:rsidDel="00051405" w:rsidRDefault="00C679A7" w:rsidP="00B64230">
      <w:pPr>
        <w:numPr>
          <w:ilvl w:val="0"/>
          <w:numId w:val="12"/>
        </w:numPr>
        <w:tabs>
          <w:tab w:val="clear" w:pos="720"/>
        </w:tabs>
        <w:ind w:left="426"/>
        <w:jc w:val="both"/>
        <w:rPr>
          <w:del w:id="1188" w:author="Julie Decock" w:date="2013-05-13T13:42:00Z"/>
          <w:rFonts w:ascii="Arial" w:hAnsi="Arial" w:cs="Arial"/>
          <w:sz w:val="22"/>
          <w:szCs w:val="22"/>
          <w:u w:val="single"/>
          <w:lang w:val="en-GB"/>
          <w:rPrChange w:id="1189" w:author="Julie Decock" w:date="2013-05-13T13:44:00Z">
            <w:rPr>
              <w:del w:id="1190" w:author="Julie Decock" w:date="2013-05-13T13:42:00Z"/>
              <w:sz w:val="24"/>
              <w:szCs w:val="24"/>
              <w:u w:val="single"/>
              <w:lang w:val="en-GB"/>
            </w:rPr>
          </w:rPrChange>
        </w:rPr>
      </w:pPr>
      <w:del w:id="1191" w:author="Julie Decock" w:date="2013-05-13T13:42:00Z">
        <w:r w:rsidRPr="00051405" w:rsidDel="00051405">
          <w:rPr>
            <w:rFonts w:ascii="Arial" w:hAnsi="Arial" w:cs="Arial"/>
            <w:b/>
            <w:sz w:val="22"/>
            <w:szCs w:val="22"/>
            <w:lang w:val="en-GB" w:eastAsia="en-GB"/>
            <w:rPrChange w:id="1192" w:author="Julie Decock" w:date="2013-05-13T13:44:00Z">
              <w:rPr>
                <w:b/>
                <w:sz w:val="24"/>
                <w:szCs w:val="24"/>
                <w:lang w:val="en-GB" w:eastAsia="en-GB"/>
              </w:rPr>
            </w:rPrChange>
          </w:rPr>
          <w:delText>Decock J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193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, Thirkettle S, </w:delText>
        </w:r>
        <w:r w:rsidR="00B64230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194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Wagstaff L, 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195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Edwards DR. Matrix metalloproteinases: protective roles in cancer. </w:delText>
        </w:r>
        <w:r w:rsidR="00971C05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196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>J Cell Mol Med. 2011, 15(6):1254-65. Review.</w:delText>
        </w:r>
        <w:r w:rsidR="0034567C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197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 (times cited </w:delText>
        </w:r>
        <w:r w:rsidR="00066481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198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>7</w:delText>
        </w:r>
        <w:r w:rsidR="0034567C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199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>)</w:delText>
        </w:r>
      </w:del>
    </w:p>
    <w:p w:rsidR="00971C05" w:rsidRPr="00051405" w:rsidDel="00051405" w:rsidRDefault="00971C05" w:rsidP="00971C05">
      <w:pPr>
        <w:ind w:left="426"/>
        <w:jc w:val="both"/>
        <w:rPr>
          <w:del w:id="1200" w:author="Julie Decock" w:date="2013-05-13T13:42:00Z"/>
          <w:rFonts w:ascii="Arial" w:hAnsi="Arial" w:cs="Arial"/>
          <w:sz w:val="22"/>
          <w:szCs w:val="22"/>
          <w:u w:val="single"/>
          <w:lang w:val="en-GB"/>
          <w:rPrChange w:id="1201" w:author="Julie Decock" w:date="2013-05-13T13:44:00Z">
            <w:rPr>
              <w:del w:id="1202" w:author="Julie Decock" w:date="2013-05-13T13:42:00Z"/>
              <w:sz w:val="24"/>
              <w:szCs w:val="24"/>
              <w:u w:val="single"/>
              <w:lang w:val="en-GB"/>
            </w:rPr>
          </w:rPrChange>
        </w:rPr>
      </w:pPr>
    </w:p>
    <w:p w:rsidR="0034567C" w:rsidRPr="00051405" w:rsidDel="00051405" w:rsidRDefault="00B64230" w:rsidP="00B64230">
      <w:pPr>
        <w:numPr>
          <w:ilvl w:val="0"/>
          <w:numId w:val="12"/>
        </w:numPr>
        <w:tabs>
          <w:tab w:val="clear" w:pos="720"/>
        </w:tabs>
        <w:ind w:left="426"/>
        <w:jc w:val="both"/>
        <w:rPr>
          <w:del w:id="1203" w:author="Julie Decock" w:date="2013-05-13T13:42:00Z"/>
          <w:rFonts w:ascii="Arial" w:hAnsi="Arial" w:cs="Arial"/>
          <w:sz w:val="22"/>
          <w:szCs w:val="22"/>
          <w:u w:val="single"/>
          <w:lang w:val="en-GB"/>
          <w:rPrChange w:id="1204" w:author="Julie Decock" w:date="2013-05-13T13:44:00Z">
            <w:rPr>
              <w:del w:id="1205" w:author="Julie Decock" w:date="2013-05-13T13:42:00Z"/>
              <w:sz w:val="24"/>
              <w:szCs w:val="24"/>
              <w:u w:val="single"/>
              <w:lang w:val="en-GB"/>
            </w:rPr>
          </w:rPrChange>
        </w:rPr>
      </w:pPr>
      <w:del w:id="1206" w:author="Julie Decock" w:date="2013-05-13T13:42:00Z"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07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Wagstaff L, Kelwick R, </w:delText>
        </w:r>
        <w:r w:rsidRPr="00051405" w:rsidDel="00051405">
          <w:rPr>
            <w:rFonts w:ascii="Arial" w:hAnsi="Arial" w:cs="Arial"/>
            <w:b/>
            <w:sz w:val="22"/>
            <w:szCs w:val="22"/>
            <w:lang w:val="en-GB" w:eastAsia="en-GB"/>
            <w:rPrChange w:id="1208" w:author="Julie Decock" w:date="2013-05-13T13:44:00Z">
              <w:rPr>
                <w:b/>
                <w:sz w:val="24"/>
                <w:szCs w:val="24"/>
                <w:lang w:val="en-GB" w:eastAsia="en-GB"/>
              </w:rPr>
            </w:rPrChange>
          </w:rPr>
          <w:delText>Decock J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09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>, Edwards DR. The roles of ADAMTS metalloproteinases in tumorigenesis and metastasis. Front Biosc 2011, 16:1861-72.</w:delText>
        </w:r>
        <w:r w:rsidR="0034567C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10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 </w:delText>
        </w:r>
      </w:del>
    </w:p>
    <w:p w:rsidR="00B64230" w:rsidRPr="00051405" w:rsidDel="00051405" w:rsidRDefault="0034567C" w:rsidP="0034567C">
      <w:pPr>
        <w:ind w:firstLine="426"/>
        <w:jc w:val="both"/>
        <w:rPr>
          <w:del w:id="1211" w:author="Julie Decock" w:date="2013-05-13T13:42:00Z"/>
          <w:rFonts w:ascii="Arial" w:hAnsi="Arial" w:cs="Arial"/>
          <w:sz w:val="22"/>
          <w:szCs w:val="22"/>
          <w:u w:val="single"/>
          <w:lang w:val="en-GB"/>
          <w:rPrChange w:id="1212" w:author="Julie Decock" w:date="2013-05-13T13:44:00Z">
            <w:rPr>
              <w:del w:id="1213" w:author="Julie Decock" w:date="2013-05-13T13:42:00Z"/>
              <w:sz w:val="24"/>
              <w:szCs w:val="24"/>
              <w:u w:val="single"/>
              <w:lang w:val="en-GB"/>
            </w:rPr>
          </w:rPrChange>
        </w:rPr>
      </w:pPr>
      <w:del w:id="1214" w:author="Julie Decock" w:date="2013-05-13T13:42:00Z"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15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>(times cited 3)</w:delText>
        </w:r>
      </w:del>
    </w:p>
    <w:p w:rsidR="00B64230" w:rsidRPr="00051405" w:rsidDel="00051405" w:rsidRDefault="00B64230" w:rsidP="00C679A7">
      <w:pPr>
        <w:ind w:left="426"/>
        <w:jc w:val="both"/>
        <w:rPr>
          <w:del w:id="1216" w:author="Julie Decock" w:date="2013-05-13T13:42:00Z"/>
          <w:rFonts w:ascii="Arial" w:hAnsi="Arial" w:cs="Arial"/>
          <w:sz w:val="22"/>
          <w:szCs w:val="22"/>
          <w:u w:val="single"/>
          <w:lang w:val="en-GB"/>
          <w:rPrChange w:id="1217" w:author="Julie Decock" w:date="2013-05-13T13:44:00Z">
            <w:rPr>
              <w:del w:id="1218" w:author="Julie Decock" w:date="2013-05-13T13:42:00Z"/>
              <w:sz w:val="24"/>
              <w:szCs w:val="24"/>
              <w:u w:val="single"/>
              <w:lang w:val="en-GB"/>
            </w:rPr>
          </w:rPrChange>
        </w:rPr>
      </w:pPr>
    </w:p>
    <w:p w:rsidR="00D37841" w:rsidRPr="00051405" w:rsidDel="00051405" w:rsidRDefault="00B8434D" w:rsidP="00C679A7">
      <w:pPr>
        <w:numPr>
          <w:ilvl w:val="0"/>
          <w:numId w:val="12"/>
        </w:numPr>
        <w:tabs>
          <w:tab w:val="clear" w:pos="720"/>
        </w:tabs>
        <w:ind w:left="426"/>
        <w:jc w:val="both"/>
        <w:rPr>
          <w:del w:id="1219" w:author="Julie Decock" w:date="2013-05-13T13:42:00Z"/>
          <w:rFonts w:ascii="Arial" w:hAnsi="Arial" w:cs="Arial"/>
          <w:sz w:val="22"/>
          <w:szCs w:val="22"/>
          <w:u w:val="single"/>
          <w:lang w:val="en-GB"/>
          <w:rPrChange w:id="1220" w:author="Julie Decock" w:date="2013-05-13T13:44:00Z">
            <w:rPr>
              <w:del w:id="1221" w:author="Julie Decock" w:date="2013-05-13T13:42:00Z"/>
              <w:sz w:val="24"/>
              <w:szCs w:val="24"/>
              <w:u w:val="single"/>
              <w:lang w:val="en-GB"/>
            </w:rPr>
          </w:rPrChange>
        </w:rPr>
      </w:pPr>
      <w:del w:id="1222" w:author="Julie Decock" w:date="2013-05-13T13:42:00Z">
        <w:r w:rsidRPr="00051405" w:rsidDel="00051405">
          <w:rPr>
            <w:rFonts w:ascii="Arial" w:hAnsi="Arial" w:cs="Arial"/>
            <w:bCs/>
            <w:sz w:val="22"/>
            <w:szCs w:val="22"/>
            <w:lang w:val="en-US"/>
            <w:rPrChange w:id="1223" w:author="Julie Decock" w:date="2013-05-13T13:44:00Z">
              <w:rPr>
                <w:bCs/>
                <w:sz w:val="24"/>
                <w:szCs w:val="24"/>
                <w:lang w:val="en-US"/>
              </w:rPr>
            </w:rPrChange>
          </w:rPr>
          <w:delText xml:space="preserve">Van Belle V, </w:delText>
        </w:r>
        <w:r w:rsidR="00D37841" w:rsidRPr="00051405" w:rsidDel="00051405">
          <w:rPr>
            <w:rFonts w:ascii="Arial" w:hAnsi="Arial" w:cs="Arial"/>
            <w:b/>
            <w:bCs/>
            <w:sz w:val="22"/>
            <w:szCs w:val="22"/>
            <w:lang w:val="en-US"/>
            <w:rPrChange w:id="1224" w:author="Julie Decock" w:date="2013-05-13T13:44:00Z">
              <w:rPr>
                <w:b/>
                <w:bCs/>
                <w:sz w:val="24"/>
                <w:szCs w:val="24"/>
                <w:lang w:val="en-US"/>
              </w:rPr>
            </w:rPrChange>
          </w:rPr>
          <w:delText>Decock J</w:delText>
        </w:r>
        <w:r w:rsidR="00D37841" w:rsidRPr="00051405" w:rsidDel="00051405">
          <w:rPr>
            <w:rFonts w:ascii="Arial" w:hAnsi="Arial" w:cs="Arial"/>
            <w:bCs/>
            <w:sz w:val="22"/>
            <w:szCs w:val="22"/>
            <w:lang w:val="en-US"/>
            <w:rPrChange w:id="1225" w:author="Julie Decock" w:date="2013-05-13T13:44:00Z">
              <w:rPr>
                <w:bCs/>
                <w:sz w:val="24"/>
                <w:szCs w:val="24"/>
                <w:lang w:val="en-US"/>
              </w:rPr>
            </w:rPrChange>
          </w:rPr>
          <w:delText xml:space="preserve">, Hendrickx W, Brouckaert O, Pintens S, </w:delText>
        </w:r>
        <w:r w:rsidR="00B64230" w:rsidRPr="00051405" w:rsidDel="00051405">
          <w:rPr>
            <w:rFonts w:ascii="Arial" w:hAnsi="Arial" w:cs="Arial"/>
            <w:bCs/>
            <w:sz w:val="22"/>
            <w:szCs w:val="22"/>
            <w:lang w:val="en-US"/>
            <w:rPrChange w:id="1226" w:author="Julie Decock" w:date="2013-05-13T13:44:00Z">
              <w:rPr>
                <w:bCs/>
                <w:sz w:val="24"/>
                <w:szCs w:val="24"/>
                <w:lang w:val="en-US"/>
              </w:rPr>
            </w:rPrChange>
          </w:rPr>
          <w:delText xml:space="preserve">Moerman P, Wildiers H, </w:delText>
        </w:r>
        <w:r w:rsidR="00D37841" w:rsidRPr="00051405" w:rsidDel="00051405">
          <w:rPr>
            <w:rFonts w:ascii="Arial" w:hAnsi="Arial" w:cs="Arial"/>
            <w:bCs/>
            <w:sz w:val="22"/>
            <w:szCs w:val="22"/>
            <w:lang w:val="en-US"/>
            <w:rPrChange w:id="1227" w:author="Julie Decock" w:date="2013-05-13T13:44:00Z">
              <w:rPr>
                <w:bCs/>
                <w:sz w:val="24"/>
                <w:szCs w:val="24"/>
                <w:lang w:val="en-US"/>
              </w:rPr>
            </w:rPrChange>
          </w:rPr>
          <w:delText xml:space="preserve">Paridaens R, </w:delText>
        </w:r>
        <w:r w:rsidR="00B64230" w:rsidRPr="00051405" w:rsidDel="00051405">
          <w:rPr>
            <w:rFonts w:ascii="Arial" w:hAnsi="Arial" w:cs="Arial"/>
            <w:bCs/>
            <w:sz w:val="22"/>
            <w:szCs w:val="22"/>
            <w:lang w:val="en-US"/>
            <w:rPrChange w:id="1228" w:author="Julie Decock" w:date="2013-05-13T13:44:00Z">
              <w:rPr>
                <w:bCs/>
                <w:sz w:val="24"/>
                <w:szCs w:val="24"/>
                <w:lang w:val="en-US"/>
              </w:rPr>
            </w:rPrChange>
          </w:rPr>
          <w:delText xml:space="preserve">Christiaens MR, Van Huffel S, </w:delText>
        </w:r>
        <w:r w:rsidR="00D37841" w:rsidRPr="00051405" w:rsidDel="00051405">
          <w:rPr>
            <w:rFonts w:ascii="Arial" w:hAnsi="Arial" w:cs="Arial"/>
            <w:bCs/>
            <w:sz w:val="22"/>
            <w:szCs w:val="22"/>
            <w:lang w:val="en-US"/>
            <w:rPrChange w:id="1229" w:author="Julie Decock" w:date="2013-05-13T13:44:00Z">
              <w:rPr>
                <w:bCs/>
                <w:sz w:val="24"/>
                <w:szCs w:val="24"/>
                <w:lang w:val="en-US"/>
              </w:rPr>
            </w:rPrChange>
          </w:rPr>
          <w:delText xml:space="preserve">Neven P. Short term prognostic index </w:delText>
        </w:r>
        <w:r w:rsidR="00B64230" w:rsidRPr="00051405" w:rsidDel="00051405">
          <w:rPr>
            <w:rFonts w:ascii="Arial" w:hAnsi="Arial" w:cs="Arial"/>
            <w:bCs/>
            <w:sz w:val="22"/>
            <w:szCs w:val="22"/>
            <w:lang w:val="en-US"/>
            <w:rPrChange w:id="1230" w:author="Julie Decock" w:date="2013-05-13T13:44:00Z">
              <w:rPr>
                <w:bCs/>
                <w:sz w:val="24"/>
                <w:szCs w:val="24"/>
                <w:lang w:val="en-US"/>
              </w:rPr>
            </w:rPrChange>
          </w:rPr>
          <w:delText>for breast cancer: NPI or Lpi.</w:delText>
        </w:r>
        <w:r w:rsidR="00D37841" w:rsidRPr="00051405" w:rsidDel="00051405">
          <w:rPr>
            <w:rFonts w:ascii="Arial" w:hAnsi="Arial" w:cs="Arial"/>
            <w:bCs/>
            <w:sz w:val="22"/>
            <w:szCs w:val="22"/>
            <w:lang w:val="en-US"/>
            <w:rPrChange w:id="1231" w:author="Julie Decock" w:date="2013-05-13T13:44:00Z">
              <w:rPr>
                <w:bCs/>
                <w:sz w:val="24"/>
                <w:szCs w:val="24"/>
                <w:lang w:val="en-US"/>
              </w:rPr>
            </w:rPrChange>
          </w:rPr>
          <w:delText xml:space="preserve"> </w:delText>
        </w:r>
        <w:r w:rsidR="00971C05" w:rsidRPr="00051405" w:rsidDel="00051405">
          <w:rPr>
            <w:rFonts w:ascii="Arial" w:hAnsi="Arial" w:cs="Arial"/>
            <w:bCs/>
            <w:sz w:val="22"/>
            <w:szCs w:val="22"/>
            <w:lang w:val="en-US"/>
            <w:rPrChange w:id="1232" w:author="Julie Decock" w:date="2013-05-13T13:44:00Z">
              <w:rPr>
                <w:bCs/>
                <w:sz w:val="24"/>
                <w:szCs w:val="24"/>
                <w:lang w:val="en-US"/>
              </w:rPr>
            </w:rPrChange>
          </w:rPr>
          <w:delText>Pathol Res Int 2010</w:delText>
        </w:r>
        <w:r w:rsidR="00B64230" w:rsidRPr="00051405" w:rsidDel="00051405">
          <w:rPr>
            <w:rFonts w:ascii="Arial" w:hAnsi="Arial" w:cs="Arial"/>
            <w:bCs/>
            <w:sz w:val="22"/>
            <w:szCs w:val="22"/>
            <w:lang w:val="en-US"/>
            <w:rPrChange w:id="1233" w:author="Julie Decock" w:date="2013-05-13T13:44:00Z">
              <w:rPr>
                <w:bCs/>
                <w:sz w:val="24"/>
                <w:szCs w:val="24"/>
                <w:lang w:val="en-US"/>
              </w:rPr>
            </w:rPrChange>
          </w:rPr>
          <w:delText>;</w:delText>
        </w:r>
        <w:r w:rsidR="00A93081" w:rsidRPr="00051405" w:rsidDel="00051405">
          <w:rPr>
            <w:rFonts w:ascii="Arial" w:hAnsi="Arial" w:cs="Arial"/>
            <w:bCs/>
            <w:sz w:val="22"/>
            <w:szCs w:val="22"/>
            <w:lang w:val="en-US"/>
            <w:rPrChange w:id="1234" w:author="Julie Decock" w:date="2013-05-13T13:44:00Z">
              <w:rPr>
                <w:bCs/>
                <w:sz w:val="24"/>
                <w:szCs w:val="24"/>
                <w:lang w:val="en-US"/>
              </w:rPr>
            </w:rPrChange>
          </w:rPr>
          <w:delText xml:space="preserve"> </w:delText>
        </w:r>
        <w:r w:rsidR="00B64230" w:rsidRPr="00051405" w:rsidDel="00051405">
          <w:rPr>
            <w:rFonts w:ascii="Arial" w:hAnsi="Arial" w:cs="Arial"/>
            <w:bCs/>
            <w:sz w:val="22"/>
            <w:szCs w:val="22"/>
            <w:lang w:val="en-US"/>
            <w:rPrChange w:id="1235" w:author="Julie Decock" w:date="2013-05-13T13:44:00Z">
              <w:rPr>
                <w:bCs/>
                <w:sz w:val="24"/>
                <w:szCs w:val="24"/>
                <w:lang w:val="en-US"/>
              </w:rPr>
            </w:rPrChange>
          </w:rPr>
          <w:delText>2011:918408.</w:delText>
        </w:r>
      </w:del>
    </w:p>
    <w:p w:rsidR="00B8434D" w:rsidRPr="00051405" w:rsidDel="00051405" w:rsidRDefault="00B8434D" w:rsidP="00B64230">
      <w:pPr>
        <w:jc w:val="both"/>
        <w:rPr>
          <w:del w:id="1236" w:author="Julie Decock" w:date="2013-05-13T13:42:00Z"/>
          <w:rFonts w:ascii="Arial" w:hAnsi="Arial" w:cs="Arial"/>
          <w:sz w:val="22"/>
          <w:szCs w:val="22"/>
          <w:u w:val="single"/>
          <w:lang w:val="en-GB"/>
          <w:rPrChange w:id="1237" w:author="Julie Decock" w:date="2013-05-13T13:44:00Z">
            <w:rPr>
              <w:del w:id="1238" w:author="Julie Decock" w:date="2013-05-13T13:42:00Z"/>
              <w:sz w:val="24"/>
              <w:szCs w:val="24"/>
              <w:u w:val="single"/>
              <w:lang w:val="en-GB"/>
            </w:rPr>
          </w:rPrChange>
        </w:rPr>
      </w:pPr>
    </w:p>
    <w:p w:rsidR="006A5773" w:rsidRPr="00051405" w:rsidDel="00051405" w:rsidRDefault="006A5773" w:rsidP="00C679A7">
      <w:pPr>
        <w:numPr>
          <w:ilvl w:val="0"/>
          <w:numId w:val="12"/>
        </w:numPr>
        <w:tabs>
          <w:tab w:val="clear" w:pos="720"/>
        </w:tabs>
        <w:ind w:left="426"/>
        <w:jc w:val="both"/>
        <w:rPr>
          <w:del w:id="1239" w:author="Julie Decock" w:date="2013-05-13T13:42:00Z"/>
          <w:rFonts w:ascii="Arial" w:hAnsi="Arial" w:cs="Arial"/>
          <w:sz w:val="22"/>
          <w:szCs w:val="22"/>
          <w:u w:val="single"/>
          <w:lang w:val="en-GB"/>
          <w:rPrChange w:id="1240" w:author="Julie Decock" w:date="2013-05-13T13:44:00Z">
            <w:rPr>
              <w:del w:id="1241" w:author="Julie Decock" w:date="2013-05-13T13:42:00Z"/>
              <w:sz w:val="24"/>
              <w:szCs w:val="24"/>
              <w:u w:val="single"/>
              <w:lang w:val="en-GB"/>
            </w:rPr>
          </w:rPrChange>
        </w:rPr>
      </w:pPr>
      <w:del w:id="1242" w:author="Julie Decock" w:date="2013-05-13T13:42:00Z"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43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Neven, P; Van Calster, B; Van den Bempt, I; Van Huffel, S; Van Belle, V; Hendrickx, W; </w:delText>
        </w:r>
        <w:r w:rsidRPr="00051405" w:rsidDel="00051405">
          <w:rPr>
            <w:rFonts w:ascii="Arial" w:hAnsi="Arial" w:cs="Arial"/>
            <w:b/>
            <w:sz w:val="22"/>
            <w:szCs w:val="22"/>
            <w:lang w:val="en-GB" w:eastAsia="en-GB"/>
            <w:rPrChange w:id="1244" w:author="Julie Decock" w:date="2013-05-13T13:44:00Z">
              <w:rPr>
                <w:b/>
                <w:sz w:val="24"/>
                <w:szCs w:val="24"/>
                <w:lang w:val="en-GB" w:eastAsia="en-GB"/>
              </w:rPr>
            </w:rPrChange>
          </w:rPr>
          <w:delText>Decock, J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45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; Wildiers, H; Paridaens, R; Amant, F; Leunen, K; Berteloot, P; Timmerman, D; Van Limbergen, E; Weltens, C; Van den Bogaert, W; Smeets, A; Vergote, I; Christiaens, MR; Drijkoningen, M. Age interacts with the expression of steroid and HER-2 receptors in operable invasive breast cancer. </w:delText>
        </w:r>
        <w:r w:rsidR="00C679A7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46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Breast Cancer Res Treat 2008, 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47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110 (1):153-159. (times cited </w:delText>
        </w:r>
        <w:r w:rsidR="0034567C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48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>6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49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>)</w:delText>
        </w:r>
      </w:del>
    </w:p>
    <w:p w:rsidR="006A5773" w:rsidRPr="00051405" w:rsidDel="00051405" w:rsidRDefault="006A5773" w:rsidP="00C679A7">
      <w:pPr>
        <w:pStyle w:val="ListParagraph"/>
        <w:jc w:val="both"/>
        <w:rPr>
          <w:del w:id="1250" w:author="Julie Decock" w:date="2013-05-13T13:42:00Z"/>
          <w:rFonts w:ascii="Arial" w:hAnsi="Arial" w:cs="Arial"/>
          <w:sz w:val="22"/>
          <w:szCs w:val="22"/>
          <w:lang w:val="en-GB"/>
          <w:rPrChange w:id="1251" w:author="Julie Decock" w:date="2013-05-13T13:44:00Z">
            <w:rPr>
              <w:del w:id="1252" w:author="Julie Decock" w:date="2013-05-13T13:42:00Z"/>
              <w:sz w:val="24"/>
              <w:szCs w:val="24"/>
              <w:lang w:val="en-GB"/>
            </w:rPr>
          </w:rPrChange>
        </w:rPr>
      </w:pPr>
    </w:p>
    <w:p w:rsidR="00C679A7" w:rsidRPr="00051405" w:rsidDel="00051405" w:rsidRDefault="00D37841" w:rsidP="00C679A7">
      <w:pPr>
        <w:numPr>
          <w:ilvl w:val="0"/>
          <w:numId w:val="12"/>
        </w:numPr>
        <w:tabs>
          <w:tab w:val="clear" w:pos="720"/>
        </w:tabs>
        <w:ind w:left="426"/>
        <w:jc w:val="both"/>
        <w:rPr>
          <w:del w:id="1253" w:author="Julie Decock" w:date="2013-05-13T13:42:00Z"/>
          <w:rFonts w:ascii="Arial" w:hAnsi="Arial" w:cs="Arial"/>
          <w:sz w:val="22"/>
          <w:szCs w:val="22"/>
          <w:lang w:val="en-GB" w:eastAsia="en-GB"/>
          <w:rPrChange w:id="1254" w:author="Julie Decock" w:date="2013-05-13T13:44:00Z">
            <w:rPr>
              <w:del w:id="1255" w:author="Julie Decock" w:date="2013-05-13T13:42:00Z"/>
              <w:sz w:val="24"/>
              <w:szCs w:val="24"/>
              <w:lang w:val="en-GB" w:eastAsia="en-GB"/>
            </w:rPr>
          </w:rPrChange>
        </w:rPr>
      </w:pPr>
      <w:del w:id="1256" w:author="Julie Decock" w:date="2013-05-13T13:42:00Z">
        <w:r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1257" w:author="Julie Decock" w:date="2013-05-13T13:44:00Z">
              <w:rPr>
                <w:b/>
                <w:sz w:val="24"/>
                <w:szCs w:val="24"/>
                <w:lang w:val="en-GB"/>
              </w:rPr>
            </w:rPrChange>
          </w:rPr>
          <w:delText>Decock J.,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1258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 Obermajer N., Vozelj S., Hendrickx W., Paridaens R. and Kos J. Cathepsin B, cathepsin H, cathepsin X and cystatin C in sera of patients with early-stage and inflammatory breast cancer. </w:delText>
        </w:r>
        <w:r w:rsidRPr="00051405" w:rsidDel="00051405">
          <w:rPr>
            <w:rStyle w:val="journalname"/>
            <w:rFonts w:ascii="Arial" w:hAnsi="Arial" w:cs="Arial"/>
            <w:sz w:val="22"/>
            <w:szCs w:val="22"/>
            <w:lang w:val="en-GB"/>
            <w:rPrChange w:id="1259" w:author="Julie Decock" w:date="2013-05-13T13:44:00Z">
              <w:rPr>
                <w:rStyle w:val="journalname"/>
                <w:sz w:val="24"/>
                <w:szCs w:val="24"/>
                <w:lang w:val="en-GB"/>
              </w:rPr>
            </w:rPrChange>
          </w:rPr>
          <w:delText>Int J Biol Markers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1260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 2008;</w:delText>
        </w:r>
        <w:r w:rsidR="00C679A7" w:rsidRPr="00051405" w:rsidDel="00051405">
          <w:rPr>
            <w:rFonts w:ascii="Arial" w:hAnsi="Arial" w:cs="Arial"/>
            <w:sz w:val="22"/>
            <w:szCs w:val="22"/>
            <w:lang w:val="en-GB"/>
            <w:rPrChange w:id="1261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 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1262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23(3):161-168.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GB"/>
            <w:rPrChange w:id="1263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 (times cited </w:delText>
        </w:r>
        <w:r w:rsidR="0034567C" w:rsidRPr="00051405" w:rsidDel="00051405">
          <w:rPr>
            <w:rFonts w:ascii="Arial" w:hAnsi="Arial" w:cs="Arial"/>
            <w:sz w:val="22"/>
            <w:szCs w:val="22"/>
            <w:lang w:val="en-GB"/>
            <w:rPrChange w:id="1264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11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GB"/>
            <w:rPrChange w:id="1265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)</w:delText>
        </w:r>
      </w:del>
    </w:p>
    <w:p w:rsidR="00C679A7" w:rsidRPr="00051405" w:rsidDel="00051405" w:rsidRDefault="00C679A7" w:rsidP="00C679A7">
      <w:pPr>
        <w:pStyle w:val="ListParagraph"/>
        <w:jc w:val="both"/>
        <w:rPr>
          <w:del w:id="1266" w:author="Julie Decock" w:date="2013-05-13T13:42:00Z"/>
          <w:rFonts w:ascii="Arial" w:hAnsi="Arial" w:cs="Arial"/>
          <w:sz w:val="22"/>
          <w:szCs w:val="22"/>
          <w:lang w:val="en-GB" w:eastAsia="en-GB"/>
          <w:rPrChange w:id="1267" w:author="Julie Decock" w:date="2013-05-13T13:44:00Z">
            <w:rPr>
              <w:del w:id="1268" w:author="Julie Decock" w:date="2013-05-13T13:42:00Z"/>
              <w:sz w:val="24"/>
              <w:szCs w:val="24"/>
              <w:lang w:val="en-GB" w:eastAsia="en-GB"/>
            </w:rPr>
          </w:rPrChange>
        </w:rPr>
      </w:pPr>
    </w:p>
    <w:p w:rsidR="00D37841" w:rsidRPr="00051405" w:rsidDel="00051405" w:rsidRDefault="006A5773" w:rsidP="00C679A7">
      <w:pPr>
        <w:numPr>
          <w:ilvl w:val="0"/>
          <w:numId w:val="12"/>
        </w:numPr>
        <w:tabs>
          <w:tab w:val="clear" w:pos="720"/>
        </w:tabs>
        <w:ind w:left="426"/>
        <w:jc w:val="both"/>
        <w:rPr>
          <w:del w:id="1269" w:author="Julie Decock" w:date="2013-05-13T13:42:00Z"/>
          <w:rFonts w:ascii="Arial" w:hAnsi="Arial" w:cs="Arial"/>
          <w:sz w:val="22"/>
          <w:szCs w:val="22"/>
          <w:lang w:val="en-GB" w:eastAsia="en-GB"/>
          <w:rPrChange w:id="1270" w:author="Julie Decock" w:date="2013-05-13T13:44:00Z">
            <w:rPr>
              <w:del w:id="1271" w:author="Julie Decock" w:date="2013-05-13T13:42:00Z"/>
              <w:sz w:val="24"/>
              <w:szCs w:val="24"/>
              <w:lang w:val="en-GB" w:eastAsia="en-GB"/>
            </w:rPr>
          </w:rPrChange>
        </w:rPr>
      </w:pPr>
      <w:del w:id="1272" w:author="Julie Decock" w:date="2013-05-13T13:42:00Z"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73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Brouckaert, O; Pintens, S; Van Belle, V; Van Huffel, S; Camerlynck, E; Amant, F; Leunen, K; Smeets, A; Berteloot, P; Van Limbergen, E; </w:delText>
        </w:r>
        <w:r w:rsidRPr="00051405" w:rsidDel="00051405">
          <w:rPr>
            <w:rFonts w:ascii="Arial" w:hAnsi="Arial" w:cs="Arial"/>
            <w:b/>
            <w:sz w:val="22"/>
            <w:szCs w:val="22"/>
            <w:lang w:val="en-GB" w:eastAsia="en-GB"/>
            <w:rPrChange w:id="1274" w:author="Julie Decock" w:date="2013-05-13T13:44:00Z">
              <w:rPr>
                <w:b/>
                <w:sz w:val="24"/>
                <w:szCs w:val="24"/>
                <w:lang w:val="en-GB" w:eastAsia="en-GB"/>
              </w:rPr>
            </w:rPrChange>
          </w:rPr>
          <w:delText>Decock, J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75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>; Hendrickx, W; Weltens, C; Van den Bogaert, W; Vanden Bempt, I; Drijkoningen, M; Paridaens, R; Wildiers, H; Vergote</w:delText>
        </w:r>
        <w:r w:rsidR="00C679A7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76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>, I; Christiaens, MR; Neven, P.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77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 Short-term outcome of primary operated early breast cancer by hormone and HER-2 receptors.</w:delText>
        </w:r>
        <w:r w:rsidR="00C679A7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78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 Breast Cancer Res Treat 2009; 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79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 xml:space="preserve">115 (2):349-358. (times cited </w:delText>
        </w:r>
        <w:r w:rsidR="0034567C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80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>3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281" w:author="Julie Decock" w:date="2013-05-13T13:44:00Z">
              <w:rPr>
                <w:sz w:val="24"/>
                <w:szCs w:val="24"/>
                <w:lang w:val="en-GB" w:eastAsia="en-GB"/>
              </w:rPr>
            </w:rPrChange>
          </w:rPr>
          <w:delText>)</w:delText>
        </w:r>
      </w:del>
    </w:p>
    <w:p w:rsidR="006A5773" w:rsidRPr="00051405" w:rsidDel="00051405" w:rsidRDefault="006A5773" w:rsidP="00C679A7">
      <w:pPr>
        <w:pStyle w:val="authors"/>
        <w:spacing w:before="0" w:beforeAutospacing="0" w:after="0" w:afterAutospacing="0"/>
        <w:ind w:left="426"/>
        <w:jc w:val="both"/>
        <w:rPr>
          <w:del w:id="1282" w:author="Julie Decock" w:date="2013-05-13T13:42:00Z"/>
          <w:rFonts w:ascii="Arial" w:hAnsi="Arial" w:cs="Arial"/>
          <w:sz w:val="22"/>
          <w:szCs w:val="22"/>
          <w:lang w:val="en-GB"/>
          <w:rPrChange w:id="1283" w:author="Julie Decock" w:date="2013-05-13T13:44:00Z">
            <w:rPr>
              <w:del w:id="1284" w:author="Julie Decock" w:date="2013-05-13T13:42:00Z"/>
              <w:lang w:val="en-GB"/>
            </w:rPr>
          </w:rPrChange>
        </w:rPr>
      </w:pPr>
    </w:p>
    <w:p w:rsidR="00C679A7" w:rsidRPr="00051405" w:rsidDel="00051405" w:rsidRDefault="00D37841" w:rsidP="00C679A7">
      <w:pPr>
        <w:pStyle w:val="authors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del w:id="1285" w:author="Julie Decock" w:date="2013-05-13T13:42:00Z"/>
          <w:rFonts w:ascii="Arial" w:hAnsi="Arial" w:cs="Arial"/>
          <w:sz w:val="22"/>
          <w:szCs w:val="22"/>
          <w:lang w:val="en-GB" w:eastAsia="en-GB"/>
          <w:rPrChange w:id="1286" w:author="Julie Decock" w:date="2013-05-13T13:44:00Z">
            <w:rPr>
              <w:del w:id="1287" w:author="Julie Decock" w:date="2013-05-13T13:42:00Z"/>
              <w:lang w:val="en-GB" w:eastAsia="en-GB"/>
            </w:rPr>
          </w:rPrChange>
        </w:rPr>
      </w:pPr>
      <w:del w:id="1288" w:author="Julie Decock" w:date="2013-05-13T13:42:00Z">
        <w:r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1289" w:author="Julie Decock" w:date="2013-05-13T13:44:00Z">
              <w:rPr>
                <w:b/>
                <w:lang w:val="en-GB"/>
              </w:rPr>
            </w:rPrChange>
          </w:rPr>
          <w:delText>Decock J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1290" w:author="Julie Decock" w:date="2013-05-13T13:44:00Z">
              <w:rPr>
                <w:lang w:val="en-GB"/>
              </w:rPr>
            </w:rPrChange>
          </w:rPr>
          <w:delText xml:space="preserve">, Hendrickx W, Vanleeuw U, Van Belle V, Van Huffel S, Christiaens MR, Ye S, Paridaens R. Plasma MMP1 and MMP8 expression in breast cancer: protective role of MMP8 against lymph node metastasis. BMC Cancer 2008, 8:77. 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GB"/>
            <w:rPrChange w:id="1291" w:author="Julie Decock" w:date="2013-05-13T13:44:00Z">
              <w:rPr>
                <w:lang w:val="en-GB"/>
              </w:rPr>
            </w:rPrChange>
          </w:rPr>
          <w:delText xml:space="preserve">(times cited </w:delText>
        </w:r>
        <w:r w:rsidR="00066481" w:rsidRPr="00051405" w:rsidDel="00051405">
          <w:rPr>
            <w:rFonts w:ascii="Arial" w:hAnsi="Arial" w:cs="Arial"/>
            <w:sz w:val="22"/>
            <w:szCs w:val="22"/>
            <w:lang w:val="en-GB"/>
            <w:rPrChange w:id="1292" w:author="Julie Decock" w:date="2013-05-13T13:44:00Z">
              <w:rPr>
                <w:lang w:val="en-GB"/>
              </w:rPr>
            </w:rPrChange>
          </w:rPr>
          <w:delText>11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GB"/>
            <w:rPrChange w:id="1293" w:author="Julie Decock" w:date="2013-05-13T13:44:00Z">
              <w:rPr>
                <w:lang w:val="en-GB"/>
              </w:rPr>
            </w:rPrChange>
          </w:rPr>
          <w:delText>)</w:delText>
        </w:r>
      </w:del>
    </w:p>
    <w:p w:rsidR="00C679A7" w:rsidRPr="00051405" w:rsidDel="00051405" w:rsidRDefault="00C679A7" w:rsidP="00C679A7">
      <w:pPr>
        <w:pStyle w:val="ListParagraph"/>
        <w:rPr>
          <w:del w:id="1294" w:author="Julie Decock" w:date="2013-05-13T13:42:00Z"/>
          <w:rFonts w:ascii="Arial" w:hAnsi="Arial" w:cs="Arial"/>
          <w:sz w:val="22"/>
          <w:szCs w:val="22"/>
          <w:lang w:val="en-GB" w:eastAsia="en-GB"/>
          <w:rPrChange w:id="1295" w:author="Julie Decock" w:date="2013-05-13T13:44:00Z">
            <w:rPr>
              <w:del w:id="1296" w:author="Julie Decock" w:date="2013-05-13T13:42:00Z"/>
              <w:lang w:val="en-GB" w:eastAsia="en-GB"/>
            </w:rPr>
          </w:rPrChange>
        </w:rPr>
      </w:pPr>
    </w:p>
    <w:p w:rsidR="00D37841" w:rsidRPr="00051405" w:rsidDel="00051405" w:rsidRDefault="006A5773" w:rsidP="00C679A7">
      <w:pPr>
        <w:pStyle w:val="authors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del w:id="1297" w:author="Julie Decock" w:date="2013-05-13T13:42:00Z"/>
          <w:rFonts w:ascii="Arial" w:hAnsi="Arial" w:cs="Arial"/>
          <w:sz w:val="22"/>
          <w:szCs w:val="22"/>
          <w:lang w:val="en-GB" w:eastAsia="en-GB"/>
          <w:rPrChange w:id="1298" w:author="Julie Decock" w:date="2013-05-13T13:44:00Z">
            <w:rPr>
              <w:del w:id="1299" w:author="Julie Decock" w:date="2013-05-13T13:42:00Z"/>
              <w:lang w:val="en-GB" w:eastAsia="en-GB"/>
            </w:rPr>
          </w:rPrChange>
        </w:rPr>
      </w:pPr>
      <w:del w:id="1300" w:author="Julie Decock" w:date="2013-05-13T13:42:00Z"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301" w:author="Julie Decock" w:date="2013-05-13T13:44:00Z">
              <w:rPr>
                <w:lang w:val="en-GB" w:eastAsia="en-GB"/>
              </w:rPr>
            </w:rPrChange>
          </w:rPr>
          <w:delText xml:space="preserve">Van Calster, B; Bempt, IV; Drijkoningen, M; Pochet, N; Cheng, JQ; Van Huffel, S; Hendrickx, W; </w:delText>
        </w:r>
        <w:r w:rsidRPr="00051405" w:rsidDel="00051405">
          <w:rPr>
            <w:rFonts w:ascii="Arial" w:hAnsi="Arial" w:cs="Arial"/>
            <w:b/>
            <w:sz w:val="22"/>
            <w:szCs w:val="22"/>
            <w:lang w:val="en-GB" w:eastAsia="en-GB"/>
            <w:rPrChange w:id="1302" w:author="Julie Decock" w:date="2013-05-13T13:44:00Z">
              <w:rPr>
                <w:b/>
                <w:lang w:val="en-GB" w:eastAsia="en-GB"/>
              </w:rPr>
            </w:rPrChange>
          </w:rPr>
          <w:delText>Decock, J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303" w:author="Julie Decock" w:date="2013-05-13T13:44:00Z">
              <w:rPr>
                <w:lang w:val="en-GB" w:eastAsia="en-GB"/>
              </w:rPr>
            </w:rPrChange>
          </w:rPr>
          <w:delText>; Huang, HJ; Leunen, K; Amant, F; Berteloot, P; Paridaens, R; Wildiers, H; Van Limbergen, E; Weltens, C; Timmerman, D; Van Gorp, T; Smeets, A; Van den Bogaert, W; Vergote, I; Christiaens, MR; Neven, P. Axillary lymph node status of operable breast cancers by combined steroid receptor and HER-2 status: triple positive tumours are more likely lymph node positive.</w:delText>
        </w:r>
        <w:r w:rsidR="00C679A7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304" w:author="Julie Decock" w:date="2013-05-13T13:44:00Z">
              <w:rPr>
                <w:lang w:val="en-GB" w:eastAsia="en-GB"/>
              </w:rPr>
            </w:rPrChange>
          </w:rPr>
          <w:delText xml:space="preserve"> Breast Cancer Res Teat 2009, 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305" w:author="Julie Decock" w:date="2013-05-13T13:44:00Z">
              <w:rPr>
                <w:lang w:val="en-GB" w:eastAsia="en-GB"/>
              </w:rPr>
            </w:rPrChange>
          </w:rPr>
          <w:delText xml:space="preserve">113 (1):181-187.(times cited </w:delText>
        </w:r>
        <w:r w:rsidR="0034567C"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306" w:author="Julie Decock" w:date="2013-05-13T13:44:00Z">
              <w:rPr>
                <w:lang w:val="en-GB" w:eastAsia="en-GB"/>
              </w:rPr>
            </w:rPrChange>
          </w:rPr>
          <w:delText>11</w:delText>
        </w:r>
        <w:r w:rsidRPr="00051405" w:rsidDel="00051405">
          <w:rPr>
            <w:rFonts w:ascii="Arial" w:hAnsi="Arial" w:cs="Arial"/>
            <w:sz w:val="22"/>
            <w:szCs w:val="22"/>
            <w:lang w:val="en-GB" w:eastAsia="en-GB"/>
            <w:rPrChange w:id="1307" w:author="Julie Decock" w:date="2013-05-13T13:44:00Z">
              <w:rPr>
                <w:lang w:val="en-GB" w:eastAsia="en-GB"/>
              </w:rPr>
            </w:rPrChange>
          </w:rPr>
          <w:delText>)</w:delText>
        </w:r>
      </w:del>
    </w:p>
    <w:p w:rsidR="006A5773" w:rsidRPr="00051405" w:rsidDel="00051405" w:rsidRDefault="006A5773" w:rsidP="00C679A7">
      <w:pPr>
        <w:pStyle w:val="Title1"/>
        <w:spacing w:before="0" w:beforeAutospacing="0" w:after="0" w:afterAutospacing="0"/>
        <w:ind w:left="426"/>
        <w:jc w:val="both"/>
        <w:rPr>
          <w:del w:id="1308" w:author="Julie Decock" w:date="2013-05-13T13:42:00Z"/>
          <w:rFonts w:ascii="Arial" w:hAnsi="Arial" w:cs="Arial"/>
          <w:sz w:val="22"/>
          <w:szCs w:val="22"/>
          <w:lang w:val="en-GB"/>
          <w:rPrChange w:id="1309" w:author="Julie Decock" w:date="2013-05-13T13:44:00Z">
            <w:rPr>
              <w:del w:id="1310" w:author="Julie Decock" w:date="2013-05-13T13:42:00Z"/>
              <w:lang w:val="en-GB"/>
            </w:rPr>
          </w:rPrChange>
        </w:rPr>
      </w:pPr>
    </w:p>
    <w:p w:rsidR="00D37841" w:rsidRPr="00051405" w:rsidDel="00051405" w:rsidRDefault="00D37841" w:rsidP="00C679A7">
      <w:pPr>
        <w:pStyle w:val="Title1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del w:id="1311" w:author="Julie Decock" w:date="2013-05-13T13:42:00Z"/>
          <w:rFonts w:ascii="Arial" w:hAnsi="Arial" w:cs="Arial"/>
          <w:sz w:val="22"/>
          <w:szCs w:val="22"/>
          <w:lang w:val="en-GB"/>
          <w:rPrChange w:id="1312" w:author="Julie Decock" w:date="2013-05-13T13:44:00Z">
            <w:rPr>
              <w:del w:id="1313" w:author="Julie Decock" w:date="2013-05-13T13:42:00Z"/>
              <w:lang w:val="en-GB"/>
            </w:rPr>
          </w:rPrChange>
        </w:rPr>
      </w:pPr>
      <w:del w:id="1314" w:author="Julie Decock" w:date="2013-05-13T13:42:00Z">
        <w:r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1315" w:author="Julie Decock" w:date="2013-05-13T13:44:00Z">
              <w:rPr>
                <w:b/>
                <w:lang w:val="en-GB"/>
              </w:rPr>
            </w:rPrChange>
          </w:rPr>
          <w:delText>Decock J.,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1316" w:author="Julie Decock" w:date="2013-05-13T13:44:00Z">
              <w:rPr>
                <w:lang w:val="en-GB"/>
              </w:rPr>
            </w:rPrChange>
          </w:rPr>
          <w:delText xml:space="preserve"> Paridaens R., Ye S. Genetic polymorphisms of matrix metalloproteinases in lung, breast and colorectal cancer. </w:delText>
        </w:r>
        <w:r w:rsidRPr="00051405" w:rsidDel="00051405">
          <w:rPr>
            <w:rStyle w:val="journalname"/>
            <w:rFonts w:ascii="Arial" w:hAnsi="Arial" w:cs="Arial"/>
            <w:sz w:val="22"/>
            <w:szCs w:val="22"/>
            <w:lang w:val="en-GB"/>
            <w:rPrChange w:id="1317" w:author="Julie Decock" w:date="2013-05-13T13:44:00Z">
              <w:rPr>
                <w:rStyle w:val="journalname"/>
                <w:lang w:val="en-GB"/>
              </w:rPr>
            </w:rPrChange>
          </w:rPr>
          <w:delText>Clin Genet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1318" w:author="Julie Decock" w:date="2013-05-13T13:44:00Z">
              <w:rPr>
                <w:lang w:val="en-GB"/>
              </w:rPr>
            </w:rPrChange>
          </w:rPr>
          <w:delText xml:space="preserve"> 2008;73(3):197-211. </w:delText>
        </w:r>
        <w:r w:rsidR="009C563D" w:rsidRPr="00051405" w:rsidDel="00051405">
          <w:rPr>
            <w:rFonts w:ascii="Arial" w:hAnsi="Arial" w:cs="Arial"/>
            <w:sz w:val="22"/>
            <w:szCs w:val="22"/>
            <w:lang w:val="en-GB"/>
            <w:rPrChange w:id="1319" w:author="Julie Decock" w:date="2013-05-13T13:44:00Z">
              <w:rPr>
                <w:lang w:val="en-GB"/>
              </w:rPr>
            </w:rPrChange>
          </w:rPr>
          <w:delText>(times cited 1</w:delText>
        </w:r>
        <w:r w:rsidR="0034567C" w:rsidRPr="00051405" w:rsidDel="00051405">
          <w:rPr>
            <w:rFonts w:ascii="Arial" w:hAnsi="Arial" w:cs="Arial"/>
            <w:sz w:val="22"/>
            <w:szCs w:val="22"/>
            <w:lang w:val="en-GB"/>
            <w:rPrChange w:id="1320" w:author="Julie Decock" w:date="2013-05-13T13:44:00Z">
              <w:rPr>
                <w:lang w:val="en-GB"/>
              </w:rPr>
            </w:rPrChange>
          </w:rPr>
          <w:delText>6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GB"/>
            <w:rPrChange w:id="1321" w:author="Julie Decock" w:date="2013-05-13T13:44:00Z">
              <w:rPr>
                <w:lang w:val="en-GB"/>
              </w:rPr>
            </w:rPrChange>
          </w:rPr>
          <w:delText>)</w:delText>
        </w:r>
      </w:del>
    </w:p>
    <w:p w:rsidR="00D37841" w:rsidRPr="00051405" w:rsidDel="00051405" w:rsidRDefault="00D37841" w:rsidP="00C679A7">
      <w:pPr>
        <w:pStyle w:val="Title1"/>
        <w:spacing w:before="0" w:beforeAutospacing="0" w:after="0" w:afterAutospacing="0"/>
        <w:ind w:left="426"/>
        <w:jc w:val="both"/>
        <w:rPr>
          <w:del w:id="1322" w:author="Julie Decock" w:date="2013-05-13T13:42:00Z"/>
          <w:rFonts w:ascii="Arial" w:hAnsi="Arial" w:cs="Arial"/>
          <w:sz w:val="22"/>
          <w:szCs w:val="22"/>
          <w:lang w:val="en-GB"/>
          <w:rPrChange w:id="1323" w:author="Julie Decock" w:date="2013-05-13T13:44:00Z">
            <w:rPr>
              <w:del w:id="1324" w:author="Julie Decock" w:date="2013-05-13T13:42:00Z"/>
              <w:lang w:val="en-GB"/>
            </w:rPr>
          </w:rPrChange>
        </w:rPr>
      </w:pPr>
    </w:p>
    <w:p w:rsidR="00D37841" w:rsidRPr="00051405" w:rsidDel="00051405" w:rsidRDefault="00D37841" w:rsidP="00C679A7">
      <w:pPr>
        <w:pStyle w:val="Title1"/>
        <w:numPr>
          <w:ilvl w:val="0"/>
          <w:numId w:val="12"/>
        </w:numPr>
        <w:tabs>
          <w:tab w:val="clear" w:pos="720"/>
        </w:tabs>
        <w:spacing w:before="0" w:beforeAutospacing="0" w:after="0" w:afterAutospacing="0"/>
        <w:ind w:left="426"/>
        <w:jc w:val="both"/>
        <w:rPr>
          <w:del w:id="1325" w:author="Julie Decock" w:date="2013-05-13T13:42:00Z"/>
          <w:rFonts w:ascii="Arial" w:hAnsi="Arial" w:cs="Arial"/>
          <w:sz w:val="22"/>
          <w:szCs w:val="22"/>
          <w:lang w:val="en-GB"/>
          <w:rPrChange w:id="1326" w:author="Julie Decock" w:date="2013-05-13T13:44:00Z">
            <w:rPr>
              <w:del w:id="1327" w:author="Julie Decock" w:date="2013-05-13T13:42:00Z"/>
              <w:lang w:val="en-GB"/>
            </w:rPr>
          </w:rPrChange>
        </w:rPr>
      </w:pPr>
      <w:del w:id="1328" w:author="Julie Decock" w:date="2013-05-13T13:42:00Z">
        <w:r w:rsidRPr="00051405" w:rsidDel="00051405">
          <w:rPr>
            <w:rFonts w:ascii="Arial" w:hAnsi="Arial" w:cs="Arial"/>
            <w:b/>
            <w:sz w:val="22"/>
            <w:szCs w:val="22"/>
            <w:lang w:val="en-US"/>
            <w:rPrChange w:id="1329" w:author="Julie Decock" w:date="2013-05-13T13:44:00Z">
              <w:rPr>
                <w:b/>
                <w:lang w:val="en-US"/>
              </w:rPr>
            </w:rPrChange>
          </w:rPr>
          <w:delText>Decock J</w:delText>
        </w:r>
        <w:r w:rsidRPr="00051405" w:rsidDel="00051405">
          <w:rPr>
            <w:rFonts w:ascii="Arial" w:hAnsi="Arial" w:cs="Arial"/>
            <w:sz w:val="22"/>
            <w:szCs w:val="22"/>
            <w:lang w:val="en-US"/>
            <w:rPrChange w:id="1330" w:author="Julie Decock" w:date="2013-05-13T13:44:00Z">
              <w:rPr>
                <w:lang w:val="en-US"/>
              </w:rPr>
            </w:rPrChange>
          </w:rPr>
          <w:delText xml:space="preserve">, Long JR, Laxton RC, Shu XO, Hodgkinson C, Hendrickx W, Pearce EG, Gao YT, Pereira AC, Paridaens R, Zheng W, Ye S. 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1331" w:author="Julie Decock" w:date="2013-05-13T13:44:00Z">
              <w:rPr>
                <w:lang w:val="en-GB"/>
              </w:rPr>
            </w:rPrChange>
          </w:rPr>
          <w:delText>Association of matrix metalloproteinase-8 gene variation with breast cancer prognosis. Ca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GB"/>
            <w:rPrChange w:id="1332" w:author="Julie Decock" w:date="2013-05-13T13:44:00Z">
              <w:rPr>
                <w:lang w:val="en-GB"/>
              </w:rPr>
            </w:rPrChange>
          </w:rPr>
          <w:delText xml:space="preserve">ncer Res 2007; 67(21):10214-21. (times cited </w:delText>
        </w:r>
        <w:r w:rsidR="00066481" w:rsidRPr="00051405" w:rsidDel="00051405">
          <w:rPr>
            <w:rFonts w:ascii="Arial" w:hAnsi="Arial" w:cs="Arial"/>
            <w:sz w:val="22"/>
            <w:szCs w:val="22"/>
            <w:lang w:val="en-GB"/>
            <w:rPrChange w:id="1333" w:author="Julie Decock" w:date="2013-05-13T13:44:00Z">
              <w:rPr>
                <w:lang w:val="en-GB"/>
              </w:rPr>
            </w:rPrChange>
          </w:rPr>
          <w:delText>30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GB"/>
            <w:rPrChange w:id="1334" w:author="Julie Decock" w:date="2013-05-13T13:44:00Z">
              <w:rPr>
                <w:lang w:val="en-GB"/>
              </w:rPr>
            </w:rPrChange>
          </w:rPr>
          <w:delText>)</w:delText>
        </w:r>
      </w:del>
    </w:p>
    <w:p w:rsidR="00D37841" w:rsidRPr="00051405" w:rsidDel="00051405" w:rsidRDefault="00D37841" w:rsidP="00C679A7">
      <w:pPr>
        <w:pStyle w:val="ListParagraph"/>
        <w:ind w:left="426"/>
        <w:jc w:val="both"/>
        <w:rPr>
          <w:del w:id="1335" w:author="Julie Decock" w:date="2013-05-13T13:42:00Z"/>
          <w:rFonts w:ascii="Arial" w:hAnsi="Arial" w:cs="Arial"/>
          <w:sz w:val="22"/>
          <w:szCs w:val="22"/>
          <w:lang w:val="en-GB"/>
          <w:rPrChange w:id="1336" w:author="Julie Decock" w:date="2013-05-13T13:44:00Z">
            <w:rPr>
              <w:del w:id="1337" w:author="Julie Decock" w:date="2013-05-13T13:42:00Z"/>
              <w:sz w:val="24"/>
              <w:szCs w:val="24"/>
              <w:lang w:val="en-GB"/>
            </w:rPr>
          </w:rPrChange>
        </w:rPr>
      </w:pPr>
    </w:p>
    <w:p w:rsidR="00D37841" w:rsidRPr="00051405" w:rsidDel="00051405" w:rsidRDefault="00D37841" w:rsidP="00C679A7">
      <w:pPr>
        <w:numPr>
          <w:ilvl w:val="0"/>
          <w:numId w:val="12"/>
        </w:numPr>
        <w:tabs>
          <w:tab w:val="clear" w:pos="720"/>
        </w:tabs>
        <w:ind w:left="426"/>
        <w:jc w:val="both"/>
        <w:rPr>
          <w:del w:id="1338" w:author="Julie Decock" w:date="2013-05-13T13:42:00Z"/>
          <w:rFonts w:ascii="Arial" w:hAnsi="Arial" w:cs="Arial"/>
          <w:sz w:val="22"/>
          <w:szCs w:val="22"/>
          <w:lang w:val="en-GB"/>
          <w:rPrChange w:id="1339" w:author="Julie Decock" w:date="2013-05-13T13:44:00Z">
            <w:rPr>
              <w:del w:id="1340" w:author="Julie Decock" w:date="2013-05-13T13:42:00Z"/>
              <w:sz w:val="24"/>
              <w:szCs w:val="24"/>
              <w:lang w:val="en-GB"/>
            </w:rPr>
          </w:rPrChange>
        </w:rPr>
      </w:pPr>
      <w:del w:id="1341" w:author="Julie Decock" w:date="2013-05-13T13:42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1342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De Brakeleer S, Bogdani M, De Grève J, </w:delText>
        </w:r>
        <w:r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1343" w:author="Julie Decock" w:date="2013-05-13T13:44:00Z">
              <w:rPr>
                <w:b/>
                <w:sz w:val="24"/>
                <w:szCs w:val="24"/>
                <w:lang w:val="en-GB"/>
              </w:rPr>
            </w:rPrChange>
          </w:rPr>
          <w:delText>Decock J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1344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, Sermijn E, Bonduelle M, Goelen G, Teugels E. </w:delText>
        </w:r>
        <w:r w:rsidRPr="00051405" w:rsidDel="00051405">
          <w:rPr>
            <w:rFonts w:ascii="Arial" w:hAnsi="Arial" w:cs="Arial"/>
            <w:sz w:val="22"/>
            <w:szCs w:val="22"/>
            <w:lang w:val="en-US"/>
            <w:rPrChange w:id="1345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Loss of nuclear BRCA protein staining in normal tissue cells derived from BRCA1 and BRCA2 mutation carriers. Mutat Res 2007; 619 (1-2):104-12. 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US"/>
            <w:rPrChange w:id="1346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(times cited 2)</w:delText>
        </w:r>
      </w:del>
    </w:p>
    <w:p w:rsidR="00D37841" w:rsidRPr="00051405" w:rsidDel="00051405" w:rsidRDefault="00D37841" w:rsidP="00C679A7">
      <w:pPr>
        <w:pStyle w:val="ListParagraph"/>
        <w:ind w:left="426"/>
        <w:jc w:val="both"/>
        <w:rPr>
          <w:del w:id="1347" w:author="Julie Decock" w:date="2013-05-13T13:42:00Z"/>
          <w:rStyle w:val="code1"/>
          <w:rFonts w:ascii="Arial" w:hAnsi="Arial" w:cs="Arial"/>
          <w:sz w:val="22"/>
          <w:szCs w:val="22"/>
          <w:lang w:val="en-GB"/>
          <w:rPrChange w:id="1348" w:author="Julie Decock" w:date="2013-05-13T13:44:00Z">
            <w:rPr>
              <w:del w:id="1349" w:author="Julie Decock" w:date="2013-05-13T13:42:00Z"/>
              <w:rStyle w:val="code1"/>
              <w:rFonts w:ascii="Times New Roman" w:hAnsi="Times New Roman" w:cs="Times New Roman"/>
              <w:sz w:val="24"/>
              <w:szCs w:val="24"/>
              <w:lang w:val="en-GB"/>
            </w:rPr>
          </w:rPrChange>
        </w:rPr>
      </w:pPr>
    </w:p>
    <w:p w:rsidR="00D37841" w:rsidRPr="00051405" w:rsidDel="00051405" w:rsidRDefault="00D37841" w:rsidP="00C679A7">
      <w:pPr>
        <w:numPr>
          <w:ilvl w:val="0"/>
          <w:numId w:val="12"/>
        </w:numPr>
        <w:tabs>
          <w:tab w:val="clear" w:pos="720"/>
        </w:tabs>
        <w:ind w:left="426"/>
        <w:jc w:val="both"/>
        <w:rPr>
          <w:del w:id="1350" w:author="Julie Decock" w:date="2013-05-13T13:42:00Z"/>
          <w:rFonts w:ascii="Arial" w:hAnsi="Arial" w:cs="Arial"/>
          <w:sz w:val="22"/>
          <w:szCs w:val="22"/>
          <w:lang w:val="en-US"/>
          <w:rPrChange w:id="1351" w:author="Julie Decock" w:date="2013-05-13T13:44:00Z">
            <w:rPr>
              <w:del w:id="1352" w:author="Julie Decock" w:date="2013-05-13T13:42:00Z"/>
              <w:sz w:val="24"/>
              <w:szCs w:val="24"/>
              <w:lang w:val="en-US"/>
            </w:rPr>
          </w:rPrChange>
        </w:rPr>
      </w:pPr>
      <w:del w:id="1353" w:author="Julie Decock" w:date="2013-05-13T13:42:00Z">
        <w:r w:rsidRPr="00051405" w:rsidDel="00051405">
          <w:rPr>
            <w:rFonts w:ascii="Arial" w:hAnsi="Arial" w:cs="Arial"/>
            <w:b/>
            <w:bCs/>
            <w:sz w:val="22"/>
            <w:szCs w:val="22"/>
            <w:lang w:val="en-US"/>
            <w:rPrChange w:id="1354" w:author="Julie Decock" w:date="2013-05-13T13:44:00Z">
              <w:rPr>
                <w:b/>
                <w:bCs/>
                <w:sz w:val="24"/>
                <w:szCs w:val="24"/>
                <w:lang w:val="en-US"/>
              </w:rPr>
            </w:rPrChange>
          </w:rPr>
          <w:delText>Decock J</w:delText>
        </w:r>
        <w:r w:rsidRPr="00051405" w:rsidDel="00051405">
          <w:rPr>
            <w:rFonts w:ascii="Arial" w:hAnsi="Arial" w:cs="Arial"/>
            <w:sz w:val="22"/>
            <w:szCs w:val="22"/>
            <w:lang w:val="en-US"/>
            <w:rPrChange w:id="1355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, Hendrickx W, Drijkoningen M, Wildiers H, Neven P, Smeets A, Paridaens R. Matrix metalloproteinase expression patterns in luminal A breast carcinomas. Disease Markers 2007; 23(3):189-96. 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US"/>
            <w:rPrChange w:id="1356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(times cited </w:delText>
        </w:r>
        <w:r w:rsidR="0034567C" w:rsidRPr="00051405" w:rsidDel="00051405">
          <w:rPr>
            <w:rFonts w:ascii="Arial" w:hAnsi="Arial" w:cs="Arial"/>
            <w:sz w:val="22"/>
            <w:szCs w:val="22"/>
            <w:lang w:val="en-US"/>
            <w:rPrChange w:id="1357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6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US"/>
            <w:rPrChange w:id="1358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)</w:delText>
        </w:r>
      </w:del>
    </w:p>
    <w:p w:rsidR="00401F57" w:rsidRPr="00051405" w:rsidDel="00051405" w:rsidRDefault="00401F57" w:rsidP="00C679A7">
      <w:pPr>
        <w:jc w:val="both"/>
        <w:rPr>
          <w:del w:id="1359" w:author="Julie Decock" w:date="2013-05-13T13:42:00Z"/>
          <w:rFonts w:ascii="Arial" w:hAnsi="Arial" w:cs="Arial"/>
          <w:sz w:val="22"/>
          <w:szCs w:val="22"/>
          <w:lang w:val="en-US"/>
          <w:rPrChange w:id="1360" w:author="Julie Decock" w:date="2013-05-13T13:44:00Z">
            <w:rPr>
              <w:del w:id="1361" w:author="Julie Decock" w:date="2013-05-13T13:42:00Z"/>
              <w:sz w:val="24"/>
              <w:szCs w:val="24"/>
              <w:lang w:val="en-US"/>
            </w:rPr>
          </w:rPrChange>
        </w:rPr>
      </w:pPr>
    </w:p>
    <w:p w:rsidR="00D37841" w:rsidRPr="00051405" w:rsidDel="00051405" w:rsidRDefault="00D37841" w:rsidP="00C679A7">
      <w:pPr>
        <w:numPr>
          <w:ilvl w:val="0"/>
          <w:numId w:val="12"/>
        </w:numPr>
        <w:tabs>
          <w:tab w:val="clear" w:pos="720"/>
        </w:tabs>
        <w:ind w:left="426"/>
        <w:jc w:val="both"/>
        <w:rPr>
          <w:del w:id="1362" w:author="Julie Decock" w:date="2013-05-13T13:42:00Z"/>
          <w:rFonts w:ascii="Arial" w:hAnsi="Arial" w:cs="Arial"/>
          <w:sz w:val="22"/>
          <w:szCs w:val="22"/>
          <w:lang w:val="en-US"/>
          <w:rPrChange w:id="1363" w:author="Julie Decock" w:date="2013-05-13T13:44:00Z">
            <w:rPr>
              <w:del w:id="1364" w:author="Julie Decock" w:date="2013-05-13T13:42:00Z"/>
              <w:sz w:val="24"/>
              <w:szCs w:val="24"/>
              <w:lang w:val="en-US"/>
            </w:rPr>
          </w:rPrChange>
        </w:rPr>
      </w:pPr>
      <w:del w:id="1365" w:author="Julie Decock" w:date="2013-05-13T13:42:00Z">
        <w:r w:rsidRPr="00051405" w:rsidDel="00051405">
          <w:rPr>
            <w:rFonts w:ascii="Arial" w:hAnsi="Arial" w:cs="Arial"/>
            <w:b/>
            <w:sz w:val="22"/>
            <w:szCs w:val="22"/>
            <w:lang w:val="en-US"/>
            <w:rPrChange w:id="1366" w:author="Julie Decock" w:date="2013-05-13T13:44:00Z">
              <w:rPr>
                <w:b/>
                <w:sz w:val="24"/>
                <w:szCs w:val="24"/>
                <w:lang w:val="en-US"/>
              </w:rPr>
            </w:rPrChange>
          </w:rPr>
          <w:delText>Decock J.</w:delText>
        </w:r>
        <w:r w:rsidRPr="00051405" w:rsidDel="00051405">
          <w:rPr>
            <w:rFonts w:ascii="Arial" w:hAnsi="Arial" w:cs="Arial"/>
            <w:sz w:val="22"/>
            <w:szCs w:val="22"/>
            <w:lang w:val="en-US"/>
            <w:rPrChange w:id="1367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 How accurate is the antiprimer Quenching-based Real-Time PCR for detection of Her2/neu in clinical cancer samples? Clin Chem 2006; 52(7):1438-9 </w:delText>
        </w:r>
      </w:del>
    </w:p>
    <w:p w:rsidR="00D37841" w:rsidRPr="00051405" w:rsidDel="00051405" w:rsidRDefault="00D37841" w:rsidP="00C679A7">
      <w:pPr>
        <w:pStyle w:val="ListParagraph"/>
        <w:ind w:left="426"/>
        <w:jc w:val="both"/>
        <w:rPr>
          <w:del w:id="1368" w:author="Julie Decock" w:date="2013-05-13T13:42:00Z"/>
          <w:rFonts w:ascii="Arial" w:hAnsi="Arial" w:cs="Arial"/>
          <w:bCs/>
          <w:sz w:val="22"/>
          <w:szCs w:val="22"/>
          <w:u w:val="single"/>
          <w:lang w:val="en-US"/>
          <w:rPrChange w:id="1369" w:author="Julie Decock" w:date="2013-05-13T13:44:00Z">
            <w:rPr>
              <w:del w:id="1370" w:author="Julie Decock" w:date="2013-05-13T13:42:00Z"/>
              <w:bCs/>
              <w:sz w:val="24"/>
              <w:szCs w:val="24"/>
              <w:u w:val="single"/>
              <w:lang w:val="en-US"/>
            </w:rPr>
          </w:rPrChange>
        </w:rPr>
      </w:pPr>
    </w:p>
    <w:p w:rsidR="00D37841" w:rsidRPr="00051405" w:rsidDel="00051405" w:rsidRDefault="00D37841" w:rsidP="00C679A7">
      <w:pPr>
        <w:numPr>
          <w:ilvl w:val="0"/>
          <w:numId w:val="12"/>
        </w:numPr>
        <w:tabs>
          <w:tab w:val="clear" w:pos="720"/>
        </w:tabs>
        <w:ind w:left="426"/>
        <w:jc w:val="both"/>
        <w:rPr>
          <w:del w:id="1371" w:author="Julie Decock" w:date="2013-05-13T13:42:00Z"/>
          <w:rFonts w:ascii="Arial" w:hAnsi="Arial" w:cs="Arial"/>
          <w:sz w:val="22"/>
          <w:szCs w:val="22"/>
          <w:lang w:val="en-US"/>
          <w:rPrChange w:id="1372" w:author="Julie Decock" w:date="2013-05-13T13:44:00Z">
            <w:rPr>
              <w:del w:id="1373" w:author="Julie Decock" w:date="2013-05-13T13:42:00Z"/>
              <w:sz w:val="24"/>
              <w:szCs w:val="24"/>
              <w:lang w:val="en-US"/>
            </w:rPr>
          </w:rPrChange>
        </w:rPr>
      </w:pPr>
      <w:del w:id="1374" w:author="Julie Decock" w:date="2013-05-13T13:42:00Z">
        <w:r w:rsidRPr="00051405" w:rsidDel="00051405">
          <w:rPr>
            <w:rFonts w:ascii="Arial" w:hAnsi="Arial" w:cs="Arial"/>
            <w:b/>
            <w:bCs/>
            <w:sz w:val="22"/>
            <w:szCs w:val="22"/>
            <w:lang w:val="en-US"/>
            <w:rPrChange w:id="1375" w:author="Julie Decock" w:date="2013-05-13T13:44:00Z">
              <w:rPr>
                <w:b/>
                <w:bCs/>
                <w:sz w:val="24"/>
                <w:szCs w:val="24"/>
                <w:lang w:val="en-US"/>
              </w:rPr>
            </w:rPrChange>
          </w:rPr>
          <w:delText>Decock J</w:delText>
        </w:r>
        <w:r w:rsidRPr="00051405" w:rsidDel="00051405">
          <w:rPr>
            <w:rFonts w:ascii="Arial" w:hAnsi="Arial" w:cs="Arial"/>
            <w:sz w:val="22"/>
            <w:szCs w:val="22"/>
            <w:lang w:val="en-US"/>
            <w:rPrChange w:id="1376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, Paridaens R, Cufer T. Proteases and metastasis: clinical relevance nowadays? Curr Opin Oncol 2005; 17 (6): 545-50. 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US"/>
            <w:rPrChange w:id="1377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(times cited 21)</w:delText>
        </w:r>
      </w:del>
    </w:p>
    <w:p w:rsidR="00D37841" w:rsidRPr="00051405" w:rsidDel="00051405" w:rsidRDefault="00D37841" w:rsidP="00C679A7">
      <w:pPr>
        <w:ind w:left="426"/>
        <w:jc w:val="both"/>
        <w:rPr>
          <w:del w:id="1378" w:author="Julie Decock" w:date="2013-05-13T13:42:00Z"/>
          <w:rFonts w:ascii="Arial" w:hAnsi="Arial" w:cs="Arial"/>
          <w:sz w:val="22"/>
          <w:szCs w:val="22"/>
          <w:lang w:val="en-US"/>
          <w:rPrChange w:id="1379" w:author="Julie Decock" w:date="2013-05-13T13:44:00Z">
            <w:rPr>
              <w:del w:id="1380" w:author="Julie Decock" w:date="2013-05-13T13:42:00Z"/>
              <w:sz w:val="24"/>
              <w:szCs w:val="24"/>
              <w:lang w:val="en-US"/>
            </w:rPr>
          </w:rPrChange>
        </w:rPr>
      </w:pPr>
    </w:p>
    <w:p w:rsidR="00D37841" w:rsidRPr="00051405" w:rsidDel="00051405" w:rsidRDefault="00D37841" w:rsidP="00C679A7">
      <w:pPr>
        <w:numPr>
          <w:ilvl w:val="0"/>
          <w:numId w:val="12"/>
        </w:numPr>
        <w:tabs>
          <w:tab w:val="clear" w:pos="720"/>
        </w:tabs>
        <w:ind w:left="426"/>
        <w:jc w:val="both"/>
        <w:rPr>
          <w:del w:id="1381" w:author="Julie Decock" w:date="2013-05-13T13:42:00Z"/>
          <w:rFonts w:ascii="Arial" w:hAnsi="Arial" w:cs="Arial"/>
          <w:sz w:val="22"/>
          <w:szCs w:val="22"/>
          <w:lang w:val="en-US"/>
          <w:rPrChange w:id="1382" w:author="Julie Decock" w:date="2013-05-13T13:44:00Z">
            <w:rPr>
              <w:del w:id="1383" w:author="Julie Decock" w:date="2013-05-13T13:42:00Z"/>
              <w:sz w:val="24"/>
              <w:szCs w:val="24"/>
              <w:lang w:val="en-US"/>
            </w:rPr>
          </w:rPrChange>
        </w:rPr>
      </w:pPr>
      <w:del w:id="1384" w:author="Julie Decock" w:date="2013-05-13T13:42:00Z">
        <w:r w:rsidRPr="00051405" w:rsidDel="00051405">
          <w:rPr>
            <w:rFonts w:ascii="Arial" w:hAnsi="Arial" w:cs="Arial"/>
            <w:b/>
            <w:bCs/>
            <w:sz w:val="22"/>
            <w:szCs w:val="22"/>
            <w:lang w:val="en-US"/>
            <w:rPrChange w:id="1385" w:author="Julie Decock" w:date="2013-05-13T13:44:00Z">
              <w:rPr>
                <w:b/>
                <w:bCs/>
                <w:sz w:val="24"/>
                <w:szCs w:val="24"/>
                <w:lang w:val="en-US"/>
              </w:rPr>
            </w:rPrChange>
          </w:rPr>
          <w:delText>Decock J</w:delText>
        </w:r>
        <w:r w:rsidRPr="00051405" w:rsidDel="00051405">
          <w:rPr>
            <w:rFonts w:ascii="Arial" w:hAnsi="Arial" w:cs="Arial"/>
            <w:sz w:val="22"/>
            <w:szCs w:val="22"/>
            <w:lang w:val="en-US"/>
            <w:rPrChange w:id="1386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, Hendrickx W, Wildiers H, Christiaens MR, Neven P, Drijkoningen M, Paridaens R. Plasma gelatinase levels in patients with primary breast cancer in relation to axillary lymph node status, Her2/neu expression and other clinicopathological variables. Clin Exp Metastasis 2005; 22 (6): 495-02. 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US"/>
            <w:rPrChange w:id="1387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 xml:space="preserve">(times cited </w:delText>
        </w:r>
        <w:r w:rsidR="0034567C" w:rsidRPr="00051405" w:rsidDel="00051405">
          <w:rPr>
            <w:rFonts w:ascii="Arial" w:hAnsi="Arial" w:cs="Arial"/>
            <w:sz w:val="22"/>
            <w:szCs w:val="22"/>
            <w:lang w:val="en-US"/>
            <w:rPrChange w:id="1388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9</w:delText>
        </w:r>
        <w:r w:rsidR="006A5773" w:rsidRPr="00051405" w:rsidDel="00051405">
          <w:rPr>
            <w:rFonts w:ascii="Arial" w:hAnsi="Arial" w:cs="Arial"/>
            <w:sz w:val="22"/>
            <w:szCs w:val="22"/>
            <w:lang w:val="en-US"/>
            <w:rPrChange w:id="1389" w:author="Julie Decock" w:date="2013-05-13T13:44:00Z">
              <w:rPr>
                <w:sz w:val="24"/>
                <w:szCs w:val="24"/>
                <w:lang w:val="en-US"/>
              </w:rPr>
            </w:rPrChange>
          </w:rPr>
          <w:delText>)</w:delText>
        </w:r>
      </w:del>
    </w:p>
    <w:p w:rsidR="00BC00CE" w:rsidRPr="00051405" w:rsidDel="00051405" w:rsidRDefault="00BC00CE" w:rsidP="00BC00CE">
      <w:pPr>
        <w:pStyle w:val="ListParagraph"/>
        <w:rPr>
          <w:del w:id="1390" w:author="Julie Decock" w:date="2013-05-13T13:42:00Z"/>
          <w:rFonts w:ascii="Arial" w:hAnsi="Arial" w:cs="Arial"/>
          <w:sz w:val="22"/>
          <w:szCs w:val="22"/>
          <w:lang w:val="en-US"/>
          <w:rPrChange w:id="1391" w:author="Julie Decock" w:date="2013-05-13T13:44:00Z">
            <w:rPr>
              <w:del w:id="1392" w:author="Julie Decock" w:date="2013-05-13T13:42:00Z"/>
              <w:sz w:val="24"/>
              <w:szCs w:val="24"/>
              <w:lang w:val="en-US"/>
            </w:rPr>
          </w:rPrChange>
        </w:rPr>
      </w:pPr>
    </w:p>
    <w:p w:rsidR="00D37841" w:rsidRPr="00051405" w:rsidDel="00051405" w:rsidRDefault="00BC00CE" w:rsidP="00C679A7">
      <w:pPr>
        <w:ind w:left="426" w:hanging="284"/>
        <w:jc w:val="both"/>
        <w:rPr>
          <w:del w:id="1393" w:author="Julie Decock" w:date="2013-05-13T13:42:00Z"/>
          <w:rFonts w:ascii="Arial" w:hAnsi="Arial" w:cs="Arial"/>
          <w:b/>
          <w:sz w:val="22"/>
          <w:szCs w:val="22"/>
          <w:u w:val="single"/>
          <w:lang w:val="en-GB"/>
          <w:rPrChange w:id="1394" w:author="Julie Decock" w:date="2013-05-13T13:44:00Z">
            <w:rPr>
              <w:del w:id="1395" w:author="Julie Decock" w:date="2013-05-13T13:42:00Z"/>
              <w:b/>
              <w:sz w:val="24"/>
              <w:szCs w:val="24"/>
              <w:u w:val="single"/>
              <w:lang w:val="en-GB"/>
            </w:rPr>
          </w:rPrChange>
        </w:rPr>
      </w:pPr>
      <w:del w:id="1396" w:author="Julie Decock" w:date="2013-05-13T13:42:00Z">
        <w:r w:rsidRPr="00051405" w:rsidDel="00051405">
          <w:rPr>
            <w:rFonts w:ascii="Arial" w:hAnsi="Arial" w:cs="Arial"/>
            <w:sz w:val="22"/>
            <w:szCs w:val="22"/>
            <w:lang w:val="en-GB"/>
            <w:rPrChange w:id="1397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Total Publications in International Refereed Journals: </w:delText>
        </w:r>
        <w:r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1398" w:author="Julie Decock" w:date="2013-05-13T13:44:00Z">
              <w:rPr>
                <w:b/>
                <w:sz w:val="24"/>
                <w:szCs w:val="24"/>
                <w:lang w:val="en-GB"/>
              </w:rPr>
            </w:rPrChange>
          </w:rPr>
          <w:delText>1</w:delText>
        </w:r>
        <w:r w:rsidR="000B0F2A"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1399" w:author="Julie Decock" w:date="2013-05-13T13:44:00Z">
              <w:rPr>
                <w:b/>
                <w:sz w:val="24"/>
                <w:szCs w:val="24"/>
                <w:lang w:val="en-GB"/>
              </w:rPr>
            </w:rPrChange>
          </w:rPr>
          <w:delText>5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1400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;</w:delText>
        </w:r>
        <w:r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1401" w:author="Julie Decock" w:date="2013-05-13T13:44:00Z">
              <w:rPr>
                <w:b/>
                <w:sz w:val="24"/>
                <w:szCs w:val="24"/>
                <w:lang w:val="en-GB"/>
              </w:rPr>
            </w:rPrChange>
          </w:rPr>
          <w:delText xml:space="preserve"> 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1402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h index =</w:delText>
        </w:r>
        <w:r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1403" w:author="Julie Decock" w:date="2013-05-13T13:44:00Z">
              <w:rPr>
                <w:b/>
                <w:sz w:val="24"/>
                <w:szCs w:val="24"/>
                <w:lang w:val="en-GB"/>
              </w:rPr>
            </w:rPrChange>
          </w:rPr>
          <w:delText xml:space="preserve"> </w:delText>
        </w:r>
        <w:r w:rsidR="0034567C"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1404" w:author="Julie Decock" w:date="2013-05-13T13:44:00Z">
              <w:rPr>
                <w:b/>
                <w:sz w:val="24"/>
                <w:szCs w:val="24"/>
                <w:lang w:val="en-GB"/>
              </w:rPr>
            </w:rPrChange>
          </w:rPr>
          <w:delText>7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1405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; Total citations:</w:delText>
        </w:r>
        <w:r w:rsidR="007003EF" w:rsidRPr="00051405" w:rsidDel="00051405">
          <w:rPr>
            <w:rFonts w:ascii="Arial" w:hAnsi="Arial" w:cs="Arial"/>
            <w:sz w:val="22"/>
            <w:szCs w:val="22"/>
            <w:lang w:val="en-GB"/>
            <w:rPrChange w:id="1406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 xml:space="preserve"> </w:delText>
        </w:r>
        <w:r w:rsidR="0034567C"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1407" w:author="Julie Decock" w:date="2013-05-13T13:44:00Z">
              <w:rPr>
                <w:b/>
                <w:sz w:val="24"/>
                <w:szCs w:val="24"/>
                <w:lang w:val="en-GB"/>
              </w:rPr>
            </w:rPrChange>
          </w:rPr>
          <w:delText>1</w:delText>
        </w:r>
        <w:r w:rsidR="00066481"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1408" w:author="Julie Decock" w:date="2013-05-13T13:44:00Z">
              <w:rPr>
                <w:b/>
                <w:sz w:val="24"/>
                <w:szCs w:val="24"/>
                <w:lang w:val="en-GB"/>
              </w:rPr>
            </w:rPrChange>
          </w:rPr>
          <w:delText>33</w:delText>
        </w:r>
      </w:del>
    </w:p>
    <w:p w:rsidR="00D37841" w:rsidRPr="00051405" w:rsidDel="00051405" w:rsidRDefault="00D37841" w:rsidP="00D37841">
      <w:pPr>
        <w:jc w:val="both"/>
        <w:rPr>
          <w:del w:id="1409" w:author="Julie Decock" w:date="2013-05-13T13:42:00Z"/>
          <w:rFonts w:ascii="Arial" w:hAnsi="Arial" w:cs="Arial"/>
          <w:b/>
          <w:sz w:val="22"/>
          <w:szCs w:val="22"/>
          <w:u w:val="single"/>
          <w:lang w:val="en-US"/>
          <w:rPrChange w:id="1410" w:author="Julie Decock" w:date="2013-05-13T13:44:00Z">
            <w:rPr>
              <w:del w:id="1411" w:author="Julie Decock" w:date="2013-05-13T13:42:00Z"/>
              <w:b/>
              <w:sz w:val="24"/>
              <w:szCs w:val="24"/>
              <w:u w:val="single"/>
              <w:lang w:val="en-US"/>
            </w:rPr>
          </w:rPrChange>
        </w:rPr>
      </w:pPr>
    </w:p>
    <w:p w:rsidR="00D37841" w:rsidRPr="00051405" w:rsidDel="00051405" w:rsidRDefault="00D37841" w:rsidP="00D37841">
      <w:pPr>
        <w:jc w:val="both"/>
        <w:rPr>
          <w:del w:id="1412" w:author="Julie Decock" w:date="2013-05-13T13:42:00Z"/>
          <w:rFonts w:ascii="Arial" w:hAnsi="Arial" w:cs="Arial"/>
          <w:b/>
          <w:sz w:val="22"/>
          <w:szCs w:val="22"/>
          <w:u w:val="single"/>
          <w:lang w:val="en-US"/>
          <w:rPrChange w:id="1413" w:author="Julie Decock" w:date="2013-05-13T13:44:00Z">
            <w:rPr>
              <w:del w:id="1414" w:author="Julie Decock" w:date="2013-05-13T13:42:00Z"/>
              <w:b/>
              <w:sz w:val="24"/>
              <w:szCs w:val="24"/>
              <w:u w:val="single"/>
              <w:lang w:val="en-US"/>
            </w:rPr>
          </w:rPrChange>
        </w:rPr>
      </w:pPr>
      <w:del w:id="1415" w:author="Julie Decock" w:date="2013-05-13T13:42:00Z">
        <w:r w:rsidRPr="00051405" w:rsidDel="00051405">
          <w:rPr>
            <w:rFonts w:ascii="Arial" w:hAnsi="Arial" w:cs="Arial"/>
            <w:b/>
            <w:sz w:val="22"/>
            <w:szCs w:val="22"/>
            <w:u w:val="single"/>
            <w:lang w:val="en-US"/>
            <w:rPrChange w:id="1416" w:author="Julie Decock" w:date="2013-05-13T13:44:00Z">
              <w:rPr>
                <w:b/>
                <w:sz w:val="24"/>
                <w:szCs w:val="24"/>
                <w:u w:val="single"/>
                <w:lang w:val="en-US"/>
              </w:rPr>
            </w:rPrChange>
          </w:rPr>
          <w:delText>Book Chapters</w:delText>
        </w:r>
      </w:del>
    </w:p>
    <w:p w:rsidR="00D37841" w:rsidRPr="00051405" w:rsidDel="00051405" w:rsidRDefault="00D37841" w:rsidP="00D37841">
      <w:pPr>
        <w:jc w:val="both"/>
        <w:rPr>
          <w:del w:id="1417" w:author="Julie Decock" w:date="2013-05-13T13:42:00Z"/>
          <w:rFonts w:ascii="Arial" w:hAnsi="Arial" w:cs="Arial"/>
          <w:sz w:val="22"/>
          <w:szCs w:val="22"/>
          <w:lang w:val="en-GB"/>
          <w:rPrChange w:id="1418" w:author="Julie Decock" w:date="2013-05-13T13:44:00Z">
            <w:rPr>
              <w:del w:id="1419" w:author="Julie Decock" w:date="2013-05-13T13:42:00Z"/>
              <w:sz w:val="24"/>
              <w:szCs w:val="24"/>
              <w:lang w:val="en-GB"/>
            </w:rPr>
          </w:rPrChange>
        </w:rPr>
      </w:pPr>
      <w:del w:id="1420" w:author="Julie Decock" w:date="2013-05-13T13:42:00Z">
        <w:r w:rsidRPr="00051405" w:rsidDel="00051405">
          <w:rPr>
            <w:rFonts w:ascii="Arial" w:hAnsi="Arial" w:cs="Arial"/>
            <w:b/>
            <w:sz w:val="22"/>
            <w:szCs w:val="22"/>
            <w:lang w:val="en-GB"/>
            <w:rPrChange w:id="1421" w:author="Julie Decock" w:date="2013-05-13T13:44:00Z">
              <w:rPr>
                <w:b/>
                <w:sz w:val="24"/>
                <w:szCs w:val="24"/>
                <w:lang w:val="en-GB"/>
              </w:rPr>
            </w:rPrChange>
          </w:rPr>
          <w:delText>Decock J</w:delText>
        </w:r>
        <w:r w:rsidRPr="00051405" w:rsidDel="00051405">
          <w:rPr>
            <w:rFonts w:ascii="Arial" w:hAnsi="Arial" w:cs="Arial"/>
            <w:sz w:val="22"/>
            <w:szCs w:val="22"/>
            <w:lang w:val="en-GB"/>
            <w:rPrChange w:id="1422" w:author="Julie Decock" w:date="2013-05-13T13:44:00Z">
              <w:rPr>
                <w:sz w:val="24"/>
                <w:szCs w:val="24"/>
                <w:lang w:val="en-GB"/>
              </w:rPr>
            </w:rPrChange>
          </w:rPr>
          <w:delText>, Hendrickx W, Stefan C, Neven P., Wildiers H., Christiaens MR., Smeets A. and Paridaens R. (2007) Characterization of breast cancer subtypes by immunohistochemistry in a large retrospective study. Chapter XIV of New Research on Tumor Markers, (Sinise G.A., ed.), Nova Science Publishers, Inc. (Hauppauge, NY), ISBN 1-60021-423-1</w:delText>
        </w:r>
      </w:del>
    </w:p>
    <w:p w:rsidR="0086309E" w:rsidRPr="00051405" w:rsidRDefault="0086309E" w:rsidP="008A4224">
      <w:pPr>
        <w:jc w:val="both"/>
        <w:rPr>
          <w:rFonts w:ascii="Arial" w:hAnsi="Arial" w:cs="Arial"/>
          <w:sz w:val="22"/>
          <w:szCs w:val="22"/>
          <w:lang w:val="en-US"/>
          <w:rPrChange w:id="1423" w:author="Julie Decock" w:date="2013-05-13T13:44:00Z">
            <w:rPr>
              <w:sz w:val="24"/>
              <w:szCs w:val="24"/>
              <w:lang w:val="en-US"/>
            </w:rPr>
          </w:rPrChange>
        </w:rPr>
      </w:pPr>
    </w:p>
    <w:p w:rsidR="00F66238" w:rsidRPr="00051405" w:rsidRDefault="00F66238" w:rsidP="008A4224">
      <w:pPr>
        <w:jc w:val="both"/>
        <w:rPr>
          <w:rFonts w:ascii="Arial" w:hAnsi="Arial" w:cs="Arial"/>
          <w:sz w:val="22"/>
          <w:szCs w:val="22"/>
          <w:lang w:val="en-US"/>
          <w:rPrChange w:id="1424" w:author="Julie Decock" w:date="2013-05-13T13:44:00Z">
            <w:rPr>
              <w:sz w:val="24"/>
              <w:szCs w:val="24"/>
              <w:lang w:val="en-US"/>
            </w:rPr>
          </w:rPrChange>
        </w:rPr>
      </w:pPr>
    </w:p>
    <w:sectPr w:rsidR="00F66238" w:rsidRPr="00051405" w:rsidSect="003F1CDD">
      <w:footerReference w:type="default" r:id="rId10"/>
      <w:type w:val="continuous"/>
      <w:pgSz w:w="11906" w:h="16838"/>
      <w:pgMar w:top="1417" w:right="1417" w:bottom="141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75A" w:rsidRDefault="00C0275A">
      <w:r>
        <w:separator/>
      </w:r>
    </w:p>
  </w:endnote>
  <w:endnote w:type="continuationSeparator" w:id="0">
    <w:p w:rsidR="00C0275A" w:rsidRDefault="00C0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F2" w:rsidRDefault="000055F2" w:rsidP="00855E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55F2" w:rsidRDefault="000055F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F2" w:rsidRDefault="000055F2" w:rsidP="004923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2C9D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/5</w:t>
    </w:r>
  </w:p>
  <w:p w:rsidR="000055F2" w:rsidRDefault="000055F2" w:rsidP="00051405">
    <w:pPr>
      <w:pStyle w:val="Footer"/>
      <w:pBdr>
        <w:top w:val="single" w:sz="4" w:space="1" w:color="auto"/>
      </w:pBdr>
      <w:ind w:right="360"/>
    </w:pPr>
    <w:del w:id="35" w:author="Julie Decock" w:date="2013-05-13T13:42:00Z">
      <w:r w:rsidDel="00051405">
        <w:delText>Curriculum Vitae – Julie Decock</w:delText>
      </w:r>
      <w:r w:rsidDel="00051405">
        <w:tab/>
      </w:r>
      <w:r w:rsidDel="00051405">
        <w:tab/>
      </w:r>
    </w:del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C9D" w:rsidRPr="00B52C9D" w:rsidRDefault="00B52C9D" w:rsidP="00B52C9D">
    <w:pPr>
      <w:pStyle w:val="Footer"/>
      <w:rPr>
        <w:rPrChange w:id="1425" w:author="Julie Decock" w:date="2013-05-13T14:04:00Z">
          <w:rPr/>
        </w:rPrChange>
      </w:rPr>
      <w:pPrChange w:id="1426" w:author="Julie Decock" w:date="2013-05-13T14:04:00Z">
        <w:pPr>
          <w:pStyle w:val="Footer"/>
        </w:pPr>
      </w:pPrChange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75A" w:rsidRDefault="00C0275A">
      <w:r>
        <w:separator/>
      </w:r>
    </w:p>
  </w:footnote>
  <w:footnote w:type="continuationSeparator" w:id="0">
    <w:p w:rsidR="00C0275A" w:rsidRDefault="00C0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E16C8"/>
    <w:multiLevelType w:val="multilevel"/>
    <w:tmpl w:val="5E509640"/>
    <w:lvl w:ilvl="0">
      <w:start w:val="2002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DB87519"/>
    <w:multiLevelType w:val="hybridMultilevel"/>
    <w:tmpl w:val="11C40BFE"/>
    <w:lvl w:ilvl="0" w:tplc="225EE3B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05CE3"/>
    <w:multiLevelType w:val="hybridMultilevel"/>
    <w:tmpl w:val="B1D4985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BCADF8">
      <w:start w:val="3000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E717B8"/>
    <w:multiLevelType w:val="hybridMultilevel"/>
    <w:tmpl w:val="64FEFC0C"/>
    <w:lvl w:ilvl="0" w:tplc="225EE3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BB49F5"/>
    <w:multiLevelType w:val="hybridMultilevel"/>
    <w:tmpl w:val="B3E4CB94"/>
    <w:lvl w:ilvl="0" w:tplc="225EE3B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57875"/>
    <w:multiLevelType w:val="hybridMultilevel"/>
    <w:tmpl w:val="9F2845C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7B510A"/>
    <w:multiLevelType w:val="hybridMultilevel"/>
    <w:tmpl w:val="D48ED6F4"/>
    <w:lvl w:ilvl="0" w:tplc="43AA36FC">
      <w:start w:val="200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8429C"/>
    <w:multiLevelType w:val="multilevel"/>
    <w:tmpl w:val="13B4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467F3C"/>
    <w:multiLevelType w:val="multilevel"/>
    <w:tmpl w:val="E694501C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1F46B0C"/>
    <w:multiLevelType w:val="hybridMultilevel"/>
    <w:tmpl w:val="02AA7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C7EAD"/>
    <w:multiLevelType w:val="hybridMultilevel"/>
    <w:tmpl w:val="0096DA6A"/>
    <w:lvl w:ilvl="0" w:tplc="371476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F058BF"/>
    <w:multiLevelType w:val="hybridMultilevel"/>
    <w:tmpl w:val="4B403B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E2226"/>
    <w:multiLevelType w:val="multilevel"/>
    <w:tmpl w:val="9F8E9338"/>
    <w:lvl w:ilvl="0">
      <w:start w:val="2003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D482556"/>
    <w:multiLevelType w:val="hybridMultilevel"/>
    <w:tmpl w:val="F68A9130"/>
    <w:lvl w:ilvl="0" w:tplc="225EE3B6">
      <w:start w:val="5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04D7DD0"/>
    <w:multiLevelType w:val="hybridMultilevel"/>
    <w:tmpl w:val="C50E4810"/>
    <w:lvl w:ilvl="0" w:tplc="0813000F">
      <w:start w:val="1"/>
      <w:numFmt w:val="decimal"/>
      <w:lvlText w:val="%1."/>
      <w:lvlJc w:val="left"/>
      <w:pPr>
        <w:ind w:left="786" w:hanging="360"/>
      </w:pPr>
    </w:lvl>
    <w:lvl w:ilvl="1" w:tplc="08130019" w:tentative="1">
      <w:start w:val="1"/>
      <w:numFmt w:val="lowerLetter"/>
      <w:lvlText w:val="%2."/>
      <w:lvlJc w:val="left"/>
      <w:pPr>
        <w:ind w:left="1506" w:hanging="360"/>
      </w:pPr>
    </w:lvl>
    <w:lvl w:ilvl="2" w:tplc="0813001B" w:tentative="1">
      <w:start w:val="1"/>
      <w:numFmt w:val="lowerRoman"/>
      <w:lvlText w:val="%3."/>
      <w:lvlJc w:val="right"/>
      <w:pPr>
        <w:ind w:left="2226" w:hanging="180"/>
      </w:pPr>
    </w:lvl>
    <w:lvl w:ilvl="3" w:tplc="0813000F" w:tentative="1">
      <w:start w:val="1"/>
      <w:numFmt w:val="decimal"/>
      <w:lvlText w:val="%4."/>
      <w:lvlJc w:val="left"/>
      <w:pPr>
        <w:ind w:left="2946" w:hanging="360"/>
      </w:pPr>
    </w:lvl>
    <w:lvl w:ilvl="4" w:tplc="08130019" w:tentative="1">
      <w:start w:val="1"/>
      <w:numFmt w:val="lowerLetter"/>
      <w:lvlText w:val="%5."/>
      <w:lvlJc w:val="left"/>
      <w:pPr>
        <w:ind w:left="3666" w:hanging="360"/>
      </w:pPr>
    </w:lvl>
    <w:lvl w:ilvl="5" w:tplc="0813001B" w:tentative="1">
      <w:start w:val="1"/>
      <w:numFmt w:val="lowerRoman"/>
      <w:lvlText w:val="%6."/>
      <w:lvlJc w:val="right"/>
      <w:pPr>
        <w:ind w:left="4386" w:hanging="180"/>
      </w:pPr>
    </w:lvl>
    <w:lvl w:ilvl="6" w:tplc="0813000F" w:tentative="1">
      <w:start w:val="1"/>
      <w:numFmt w:val="decimal"/>
      <w:lvlText w:val="%7."/>
      <w:lvlJc w:val="left"/>
      <w:pPr>
        <w:ind w:left="5106" w:hanging="360"/>
      </w:pPr>
    </w:lvl>
    <w:lvl w:ilvl="7" w:tplc="08130019" w:tentative="1">
      <w:start w:val="1"/>
      <w:numFmt w:val="lowerLetter"/>
      <w:lvlText w:val="%8."/>
      <w:lvlJc w:val="left"/>
      <w:pPr>
        <w:ind w:left="5826" w:hanging="360"/>
      </w:pPr>
    </w:lvl>
    <w:lvl w:ilvl="8" w:tplc="08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133128F"/>
    <w:multiLevelType w:val="hybridMultilevel"/>
    <w:tmpl w:val="32B2294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8BE6B4C"/>
    <w:multiLevelType w:val="hybridMultilevel"/>
    <w:tmpl w:val="25720896"/>
    <w:lvl w:ilvl="0" w:tplc="08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BCADF8">
      <w:start w:val="3000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61294F"/>
    <w:multiLevelType w:val="hybridMultilevel"/>
    <w:tmpl w:val="EC061F0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6F4E9B"/>
    <w:multiLevelType w:val="hybridMultilevel"/>
    <w:tmpl w:val="A93621A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C45EE6"/>
    <w:multiLevelType w:val="hybridMultilevel"/>
    <w:tmpl w:val="AC443E2C"/>
    <w:lvl w:ilvl="0" w:tplc="225EE3B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25D81"/>
    <w:multiLevelType w:val="hybridMultilevel"/>
    <w:tmpl w:val="DAB027E6"/>
    <w:lvl w:ilvl="0" w:tplc="231AF46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BCADF8">
      <w:start w:val="3000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3"/>
  </w:num>
  <w:num w:numId="5">
    <w:abstractNumId w:val="8"/>
  </w:num>
  <w:num w:numId="6">
    <w:abstractNumId w:val="12"/>
  </w:num>
  <w:num w:numId="7">
    <w:abstractNumId w:val="0"/>
  </w:num>
  <w:num w:numId="8">
    <w:abstractNumId w:val="10"/>
  </w:num>
  <w:num w:numId="9">
    <w:abstractNumId w:val="18"/>
  </w:num>
  <w:num w:numId="10">
    <w:abstractNumId w:val="14"/>
  </w:num>
  <w:num w:numId="11">
    <w:abstractNumId w:val="20"/>
  </w:num>
  <w:num w:numId="12">
    <w:abstractNumId w:val="16"/>
  </w:num>
  <w:num w:numId="13">
    <w:abstractNumId w:val="6"/>
  </w:num>
  <w:num w:numId="14">
    <w:abstractNumId w:val="17"/>
  </w:num>
  <w:num w:numId="15">
    <w:abstractNumId w:val="11"/>
  </w:num>
  <w:num w:numId="16">
    <w:abstractNumId w:val="1"/>
  </w:num>
  <w:num w:numId="17">
    <w:abstractNumId w:val="4"/>
  </w:num>
  <w:num w:numId="18">
    <w:abstractNumId w:val="19"/>
  </w:num>
  <w:num w:numId="19">
    <w:abstractNumId w:val="13"/>
  </w:num>
  <w:num w:numId="20">
    <w:abstractNumId w:val="9"/>
  </w:num>
  <w:num w:numId="2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4E00"/>
    <w:rsid w:val="000055F2"/>
    <w:rsid w:val="00007D2E"/>
    <w:rsid w:val="00010024"/>
    <w:rsid w:val="00010211"/>
    <w:rsid w:val="00013CDD"/>
    <w:rsid w:val="00024775"/>
    <w:rsid w:val="00031349"/>
    <w:rsid w:val="00034384"/>
    <w:rsid w:val="000358BC"/>
    <w:rsid w:val="00047193"/>
    <w:rsid w:val="00051405"/>
    <w:rsid w:val="00052649"/>
    <w:rsid w:val="00063D95"/>
    <w:rsid w:val="00064B29"/>
    <w:rsid w:val="00066481"/>
    <w:rsid w:val="00067AD5"/>
    <w:rsid w:val="000832CD"/>
    <w:rsid w:val="00086109"/>
    <w:rsid w:val="00090D5D"/>
    <w:rsid w:val="00093179"/>
    <w:rsid w:val="00094B6E"/>
    <w:rsid w:val="000A721E"/>
    <w:rsid w:val="000A77E9"/>
    <w:rsid w:val="000B0F2A"/>
    <w:rsid w:val="000F1F57"/>
    <w:rsid w:val="00152A06"/>
    <w:rsid w:val="00156148"/>
    <w:rsid w:val="00167C4A"/>
    <w:rsid w:val="001A397B"/>
    <w:rsid w:val="001B1EB3"/>
    <w:rsid w:val="001B2FB9"/>
    <w:rsid w:val="001B5F9F"/>
    <w:rsid w:val="001F5A31"/>
    <w:rsid w:val="002124A4"/>
    <w:rsid w:val="002222FF"/>
    <w:rsid w:val="002361E0"/>
    <w:rsid w:val="00260A4D"/>
    <w:rsid w:val="00264B07"/>
    <w:rsid w:val="00265927"/>
    <w:rsid w:val="00267E5D"/>
    <w:rsid w:val="002A0204"/>
    <w:rsid w:val="002A1CA7"/>
    <w:rsid w:val="002A4A19"/>
    <w:rsid w:val="002B6AFB"/>
    <w:rsid w:val="002C245D"/>
    <w:rsid w:val="002C3B14"/>
    <w:rsid w:val="00344E19"/>
    <w:rsid w:val="003452B3"/>
    <w:rsid w:val="0034567C"/>
    <w:rsid w:val="00361CF9"/>
    <w:rsid w:val="00385904"/>
    <w:rsid w:val="0038796A"/>
    <w:rsid w:val="00391C8D"/>
    <w:rsid w:val="003A2078"/>
    <w:rsid w:val="003C18B1"/>
    <w:rsid w:val="003C1ABA"/>
    <w:rsid w:val="003C409A"/>
    <w:rsid w:val="003D5AED"/>
    <w:rsid w:val="003F1CDD"/>
    <w:rsid w:val="00401F4A"/>
    <w:rsid w:val="00401F57"/>
    <w:rsid w:val="0040687F"/>
    <w:rsid w:val="00420139"/>
    <w:rsid w:val="0044039A"/>
    <w:rsid w:val="00443936"/>
    <w:rsid w:val="00457B24"/>
    <w:rsid w:val="00470A2E"/>
    <w:rsid w:val="0049230B"/>
    <w:rsid w:val="004A10BC"/>
    <w:rsid w:val="004A28FC"/>
    <w:rsid w:val="004A6644"/>
    <w:rsid w:val="004B05B6"/>
    <w:rsid w:val="004C4D8C"/>
    <w:rsid w:val="004D5643"/>
    <w:rsid w:val="004D7EA8"/>
    <w:rsid w:val="004E35B8"/>
    <w:rsid w:val="004E6B73"/>
    <w:rsid w:val="00532A39"/>
    <w:rsid w:val="00543489"/>
    <w:rsid w:val="00547607"/>
    <w:rsid w:val="00586462"/>
    <w:rsid w:val="005A7FA6"/>
    <w:rsid w:val="005B5E26"/>
    <w:rsid w:val="005E438F"/>
    <w:rsid w:val="005F4F4D"/>
    <w:rsid w:val="005F5F5B"/>
    <w:rsid w:val="00605625"/>
    <w:rsid w:val="00606896"/>
    <w:rsid w:val="006232E6"/>
    <w:rsid w:val="00627C46"/>
    <w:rsid w:val="00647E1C"/>
    <w:rsid w:val="00657082"/>
    <w:rsid w:val="00661286"/>
    <w:rsid w:val="00671DAB"/>
    <w:rsid w:val="006861F3"/>
    <w:rsid w:val="00687563"/>
    <w:rsid w:val="006A12A6"/>
    <w:rsid w:val="006A5773"/>
    <w:rsid w:val="006B2296"/>
    <w:rsid w:val="006B6E19"/>
    <w:rsid w:val="007003EF"/>
    <w:rsid w:val="00710855"/>
    <w:rsid w:val="00711655"/>
    <w:rsid w:val="007170F7"/>
    <w:rsid w:val="007305D9"/>
    <w:rsid w:val="00733046"/>
    <w:rsid w:val="00736392"/>
    <w:rsid w:val="007435BE"/>
    <w:rsid w:val="0074392E"/>
    <w:rsid w:val="00747C57"/>
    <w:rsid w:val="00763B54"/>
    <w:rsid w:val="00767ED7"/>
    <w:rsid w:val="00773B24"/>
    <w:rsid w:val="007774FB"/>
    <w:rsid w:val="00791C77"/>
    <w:rsid w:val="007B6436"/>
    <w:rsid w:val="007C422E"/>
    <w:rsid w:val="007D2572"/>
    <w:rsid w:val="007D666E"/>
    <w:rsid w:val="007F4A35"/>
    <w:rsid w:val="0080186D"/>
    <w:rsid w:val="00815D4B"/>
    <w:rsid w:val="008175BC"/>
    <w:rsid w:val="00824971"/>
    <w:rsid w:val="00826C48"/>
    <w:rsid w:val="00844A49"/>
    <w:rsid w:val="00852FDE"/>
    <w:rsid w:val="00855E84"/>
    <w:rsid w:val="00862291"/>
    <w:rsid w:val="0086309E"/>
    <w:rsid w:val="00864CA8"/>
    <w:rsid w:val="00866BC5"/>
    <w:rsid w:val="00883F04"/>
    <w:rsid w:val="008A4224"/>
    <w:rsid w:val="008A79D5"/>
    <w:rsid w:val="008B5042"/>
    <w:rsid w:val="008C778E"/>
    <w:rsid w:val="008D3316"/>
    <w:rsid w:val="008D413F"/>
    <w:rsid w:val="008D51D2"/>
    <w:rsid w:val="008F4E60"/>
    <w:rsid w:val="0093365D"/>
    <w:rsid w:val="00933BE1"/>
    <w:rsid w:val="00934E00"/>
    <w:rsid w:val="009367B0"/>
    <w:rsid w:val="00950E72"/>
    <w:rsid w:val="00953664"/>
    <w:rsid w:val="00957049"/>
    <w:rsid w:val="00960C29"/>
    <w:rsid w:val="00971C05"/>
    <w:rsid w:val="009724BF"/>
    <w:rsid w:val="009725A1"/>
    <w:rsid w:val="009811B7"/>
    <w:rsid w:val="0098627B"/>
    <w:rsid w:val="009B6742"/>
    <w:rsid w:val="009C4D13"/>
    <w:rsid w:val="009C563D"/>
    <w:rsid w:val="009C5CE0"/>
    <w:rsid w:val="009C6833"/>
    <w:rsid w:val="00A000D0"/>
    <w:rsid w:val="00A01211"/>
    <w:rsid w:val="00A03A28"/>
    <w:rsid w:val="00A15A1A"/>
    <w:rsid w:val="00A441BA"/>
    <w:rsid w:val="00A5484D"/>
    <w:rsid w:val="00A56161"/>
    <w:rsid w:val="00A724D8"/>
    <w:rsid w:val="00A76FA0"/>
    <w:rsid w:val="00A93081"/>
    <w:rsid w:val="00A95C98"/>
    <w:rsid w:val="00AC3623"/>
    <w:rsid w:val="00AC4EB2"/>
    <w:rsid w:val="00AC6B7E"/>
    <w:rsid w:val="00AE1349"/>
    <w:rsid w:val="00AE3052"/>
    <w:rsid w:val="00B02923"/>
    <w:rsid w:val="00B14384"/>
    <w:rsid w:val="00B33C22"/>
    <w:rsid w:val="00B424D0"/>
    <w:rsid w:val="00B450D3"/>
    <w:rsid w:val="00B52C9D"/>
    <w:rsid w:val="00B606DB"/>
    <w:rsid w:val="00B64230"/>
    <w:rsid w:val="00B7608B"/>
    <w:rsid w:val="00B80D4F"/>
    <w:rsid w:val="00B8434D"/>
    <w:rsid w:val="00B9442F"/>
    <w:rsid w:val="00B94FD7"/>
    <w:rsid w:val="00B954B0"/>
    <w:rsid w:val="00BB0202"/>
    <w:rsid w:val="00BB62C8"/>
    <w:rsid w:val="00BC0083"/>
    <w:rsid w:val="00BC00CE"/>
    <w:rsid w:val="00BC307B"/>
    <w:rsid w:val="00BC3641"/>
    <w:rsid w:val="00BC3C63"/>
    <w:rsid w:val="00BE2FD1"/>
    <w:rsid w:val="00BF52A6"/>
    <w:rsid w:val="00C0275A"/>
    <w:rsid w:val="00C17C77"/>
    <w:rsid w:val="00C2512D"/>
    <w:rsid w:val="00C40A68"/>
    <w:rsid w:val="00C50497"/>
    <w:rsid w:val="00C54DD0"/>
    <w:rsid w:val="00C564D5"/>
    <w:rsid w:val="00C679A7"/>
    <w:rsid w:val="00C76D5A"/>
    <w:rsid w:val="00C83110"/>
    <w:rsid w:val="00C84E3C"/>
    <w:rsid w:val="00C93BB0"/>
    <w:rsid w:val="00CA1372"/>
    <w:rsid w:val="00CD4FF4"/>
    <w:rsid w:val="00CD5C9A"/>
    <w:rsid w:val="00CE19BD"/>
    <w:rsid w:val="00CE55DD"/>
    <w:rsid w:val="00CE5A02"/>
    <w:rsid w:val="00D079D3"/>
    <w:rsid w:val="00D15C09"/>
    <w:rsid w:val="00D169AB"/>
    <w:rsid w:val="00D30627"/>
    <w:rsid w:val="00D37841"/>
    <w:rsid w:val="00D40ADD"/>
    <w:rsid w:val="00D43482"/>
    <w:rsid w:val="00D4657B"/>
    <w:rsid w:val="00D63054"/>
    <w:rsid w:val="00D825BF"/>
    <w:rsid w:val="00D9114E"/>
    <w:rsid w:val="00D91364"/>
    <w:rsid w:val="00D91997"/>
    <w:rsid w:val="00DB6EA1"/>
    <w:rsid w:val="00DD5824"/>
    <w:rsid w:val="00DD7D4E"/>
    <w:rsid w:val="00DE7ABF"/>
    <w:rsid w:val="00DF7E59"/>
    <w:rsid w:val="00E50B32"/>
    <w:rsid w:val="00E537C0"/>
    <w:rsid w:val="00E673AB"/>
    <w:rsid w:val="00E806B9"/>
    <w:rsid w:val="00E910DC"/>
    <w:rsid w:val="00EB09CB"/>
    <w:rsid w:val="00EB428B"/>
    <w:rsid w:val="00EB59FA"/>
    <w:rsid w:val="00EC2A6A"/>
    <w:rsid w:val="00ED4302"/>
    <w:rsid w:val="00EE74E4"/>
    <w:rsid w:val="00EE7971"/>
    <w:rsid w:val="00EF3816"/>
    <w:rsid w:val="00F133C0"/>
    <w:rsid w:val="00F32E10"/>
    <w:rsid w:val="00F34DD4"/>
    <w:rsid w:val="00F42588"/>
    <w:rsid w:val="00F556EF"/>
    <w:rsid w:val="00F66238"/>
    <w:rsid w:val="00F732A9"/>
    <w:rsid w:val="00F83BC8"/>
    <w:rsid w:val="00F91E6B"/>
    <w:rsid w:val="00F93C5F"/>
    <w:rsid w:val="00F93ECD"/>
    <w:rsid w:val="00FA7CAB"/>
    <w:rsid w:val="00FE5DFE"/>
    <w:rsid w:val="00FF182D"/>
    <w:rsid w:val="00FF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nl-NL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i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9308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2124" w:firstLine="6"/>
    </w:pPr>
    <w:rPr>
      <w:rFonts w:ascii="Arial" w:hAnsi="Arial"/>
      <w:i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1560" w:hanging="851"/>
    </w:pPr>
    <w:rPr>
      <w:rFonts w:ascii="Arial" w:hAnsi="Arial"/>
      <w:sz w:val="22"/>
      <w:lang w:val="en-GB"/>
    </w:rPr>
  </w:style>
  <w:style w:type="table" w:styleId="TableGrid">
    <w:name w:val="Table Grid"/>
    <w:basedOn w:val="TableNormal"/>
    <w:rsid w:val="00167C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1">
    <w:name w:val="code1"/>
    <w:rsid w:val="003D5AED"/>
    <w:rPr>
      <w:rFonts w:ascii="Courier New" w:hAnsi="Courier New" w:cs="Courier New" w:hint="default"/>
      <w:b w:val="0"/>
      <w:bCs w:val="0"/>
      <w:sz w:val="20"/>
      <w:szCs w:val="20"/>
    </w:rPr>
  </w:style>
  <w:style w:type="character" w:customStyle="1" w:styleId="databold">
    <w:name w:val="data_bold"/>
    <w:basedOn w:val="DefaultParagraphFont"/>
    <w:rsid w:val="00815D4B"/>
  </w:style>
  <w:style w:type="character" w:customStyle="1" w:styleId="hithilite">
    <w:name w:val="hithilite"/>
    <w:basedOn w:val="DefaultParagraphFont"/>
    <w:rsid w:val="00815D4B"/>
  </w:style>
  <w:style w:type="paragraph" w:customStyle="1" w:styleId="Title1">
    <w:name w:val="Title1"/>
    <w:basedOn w:val="Normal"/>
    <w:rsid w:val="00C2512D"/>
    <w:pPr>
      <w:spacing w:before="100" w:beforeAutospacing="1" w:after="100" w:afterAutospacing="1"/>
    </w:pPr>
    <w:rPr>
      <w:sz w:val="24"/>
      <w:szCs w:val="24"/>
      <w:lang w:val="nl-BE" w:eastAsia="nl-BE"/>
    </w:rPr>
  </w:style>
  <w:style w:type="paragraph" w:customStyle="1" w:styleId="authors">
    <w:name w:val="authors"/>
    <w:basedOn w:val="Normal"/>
    <w:rsid w:val="00C2512D"/>
    <w:pPr>
      <w:spacing w:before="100" w:beforeAutospacing="1" w:after="100" w:afterAutospacing="1"/>
    </w:pPr>
    <w:rPr>
      <w:sz w:val="24"/>
      <w:szCs w:val="24"/>
      <w:lang w:val="nl-BE" w:eastAsia="nl-BE"/>
    </w:rPr>
  </w:style>
  <w:style w:type="paragraph" w:customStyle="1" w:styleId="source">
    <w:name w:val="source"/>
    <w:basedOn w:val="Normal"/>
    <w:rsid w:val="00C2512D"/>
    <w:pPr>
      <w:spacing w:before="100" w:beforeAutospacing="1" w:after="100" w:afterAutospacing="1"/>
    </w:pPr>
    <w:rPr>
      <w:sz w:val="24"/>
      <w:szCs w:val="24"/>
      <w:lang w:val="nl-BE" w:eastAsia="nl-BE"/>
    </w:rPr>
  </w:style>
  <w:style w:type="character" w:customStyle="1" w:styleId="journalname">
    <w:name w:val="journalname"/>
    <w:basedOn w:val="DefaultParagraphFont"/>
    <w:rsid w:val="00C2512D"/>
  </w:style>
  <w:style w:type="paragraph" w:customStyle="1" w:styleId="pmid">
    <w:name w:val="pmid"/>
    <w:basedOn w:val="Normal"/>
    <w:rsid w:val="00C2512D"/>
    <w:pPr>
      <w:spacing w:before="100" w:beforeAutospacing="1" w:after="100" w:afterAutospacing="1"/>
    </w:pPr>
    <w:rPr>
      <w:sz w:val="24"/>
      <w:szCs w:val="24"/>
      <w:lang w:val="nl-BE" w:eastAsia="nl-BE"/>
    </w:rPr>
  </w:style>
  <w:style w:type="paragraph" w:customStyle="1" w:styleId="links">
    <w:name w:val="links"/>
    <w:basedOn w:val="Normal"/>
    <w:rsid w:val="00C2512D"/>
    <w:pPr>
      <w:spacing w:before="100" w:beforeAutospacing="1" w:after="100" w:afterAutospacing="1"/>
    </w:pPr>
    <w:rPr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qFormat/>
    <w:rsid w:val="008A4224"/>
    <w:pPr>
      <w:ind w:left="708"/>
    </w:pPr>
  </w:style>
  <w:style w:type="character" w:customStyle="1" w:styleId="pseudotab">
    <w:name w:val="pseudotab"/>
    <w:basedOn w:val="DefaultParagraphFont"/>
    <w:rsid w:val="00EF3816"/>
  </w:style>
  <w:style w:type="paragraph" w:customStyle="1" w:styleId="rprtbody">
    <w:name w:val="rprtbody"/>
    <w:basedOn w:val="Normal"/>
    <w:rsid w:val="00B64230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aux">
    <w:name w:val="aux"/>
    <w:basedOn w:val="Normal"/>
    <w:rsid w:val="00B64230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src">
    <w:name w:val="src"/>
    <w:basedOn w:val="DefaultParagraphFont"/>
    <w:rsid w:val="00B64230"/>
  </w:style>
  <w:style w:type="character" w:customStyle="1" w:styleId="jrnl">
    <w:name w:val="jrnl"/>
    <w:basedOn w:val="DefaultParagraphFont"/>
    <w:rsid w:val="00B64230"/>
  </w:style>
  <w:style w:type="character" w:customStyle="1" w:styleId="Heading4Char">
    <w:name w:val="Heading 4 Char"/>
    <w:link w:val="Heading4"/>
    <w:semiHidden/>
    <w:rsid w:val="00A93081"/>
    <w:rPr>
      <w:rFonts w:ascii="Calibri" w:eastAsia="Times New Roman" w:hAnsi="Calibri" w:cs="Times New Roman"/>
      <w:b/>
      <w:bCs/>
      <w:sz w:val="28"/>
      <w:szCs w:val="28"/>
      <w:lang w:val="nl-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2395</Words>
  <Characters>13657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Personal data</vt:lpstr>
      <vt:lpstr>Personal data</vt:lpstr>
    </vt:vector>
  </TitlesOfParts>
  <Company/>
  <LinksUpToDate>false</LinksUpToDate>
  <CharactersWithSpaces>16020</CharactersWithSpaces>
  <SharedDoc>false</SharedDoc>
  <HLinks>
    <vt:vector size="6" baseType="variant">
      <vt:variant>
        <vt:i4>7405662</vt:i4>
      </vt:variant>
      <vt:variant>
        <vt:i4>0</vt:i4>
      </vt:variant>
      <vt:variant>
        <vt:i4>0</vt:i4>
      </vt:variant>
      <vt:variant>
        <vt:i4>5</vt:i4>
      </vt:variant>
      <vt:variant>
        <vt:lpwstr>mailto:j.decock@uea.ac.uk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data</dc:title>
  <dc:subject/>
  <dc:creator>decock</dc:creator>
  <cp:keywords/>
  <cp:lastModifiedBy>Julie Decock</cp:lastModifiedBy>
  <cp:revision>4</cp:revision>
  <cp:lastPrinted>2012-09-10T16:32:00Z</cp:lastPrinted>
  <dcterms:created xsi:type="dcterms:W3CDTF">2012-11-29T14:47:00Z</dcterms:created>
  <dcterms:modified xsi:type="dcterms:W3CDTF">2013-05-13T13:04:00Z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1uig97L-z7OWvGdyThKDsEvU-4ShQhnjh_N7ZbeCWHJk</vt:lpwstr>
  </property>
  <property fmtid="{D5CDD505-2E9C-101B-9397-08002B2CF9AE}" pid="3" name="Google.Documents.RevisionId">
    <vt:lpwstr>09016463268373698704</vt:lpwstr>
  </property>
  <property fmtid="{D5CDD505-2E9C-101B-9397-08002B2CF9AE}" pid="4" name="Google.Documents.PreviousRevisionId">
    <vt:lpwstr>10863373274655913754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